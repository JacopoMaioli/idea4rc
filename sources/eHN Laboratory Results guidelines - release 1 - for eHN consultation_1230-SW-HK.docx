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2002" w14:textId="77777777" w:rsidR="00377136" w:rsidRPr="00D96837" w:rsidRDefault="00377136" w:rsidP="00377136">
      <w:pPr>
        <w:jc w:val="center"/>
        <w:rPr>
          <w:rFonts w:cstheme="minorHAnsi"/>
          <w:sz w:val="2"/>
          <w:szCs w:val="2"/>
        </w:rPr>
      </w:pPr>
      <w:r w:rsidRPr="00D96837">
        <w:rPr>
          <w:rFonts w:cstheme="minorHAnsi"/>
          <w:noProof/>
          <w:lang w:val="de-DE" w:eastAsia="de-DE"/>
        </w:rPr>
        <w:drawing>
          <wp:inline distT="0" distB="0" distL="0" distR="0" wp14:anchorId="492667C4" wp14:editId="6167B08E">
            <wp:extent cx="997585" cy="664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7585" cy="664845"/>
                    </a:xfrm>
                    <a:prstGeom prst="rect">
                      <a:avLst/>
                    </a:prstGeom>
                    <a:noFill/>
                    <a:ln>
                      <a:noFill/>
                    </a:ln>
                  </pic:spPr>
                </pic:pic>
              </a:graphicData>
            </a:graphic>
          </wp:inline>
        </w:drawing>
      </w:r>
    </w:p>
    <w:p w14:paraId="475FD926" w14:textId="77777777" w:rsidR="00377136" w:rsidRPr="00D96837" w:rsidRDefault="00377136" w:rsidP="00377136">
      <w:pPr>
        <w:spacing w:after="1459" w:line="1" w:lineRule="exact"/>
        <w:rPr>
          <w:rFonts w:cstheme="minorHAnsi"/>
        </w:rPr>
      </w:pPr>
    </w:p>
    <w:p w14:paraId="431A5A46" w14:textId="77777777" w:rsidR="00377136" w:rsidRPr="00D96837" w:rsidRDefault="00377136" w:rsidP="00377136">
      <w:pPr>
        <w:pStyle w:val="Bodytext50"/>
        <w:rPr>
          <w:rFonts w:asciiTheme="minorHAnsi" w:hAnsiTheme="minorHAnsi" w:cstheme="minorHAnsi"/>
        </w:rPr>
      </w:pPr>
      <w:r w:rsidRPr="00D96837">
        <w:rPr>
          <w:rStyle w:val="Bodytext5"/>
          <w:rFonts w:asciiTheme="minorHAnsi" w:hAnsiTheme="minorHAnsi" w:cstheme="minorHAnsi"/>
        </w:rPr>
        <w:t>eHealth Network</w:t>
      </w:r>
    </w:p>
    <w:p w14:paraId="6506169B" w14:textId="77777777" w:rsidR="00377136" w:rsidRPr="00D96837" w:rsidRDefault="00377136" w:rsidP="00377136">
      <w:pPr>
        <w:pStyle w:val="Bodytext30"/>
        <w:rPr>
          <w:rFonts w:asciiTheme="minorHAnsi" w:hAnsiTheme="minorHAnsi" w:cstheme="minorHAnsi"/>
        </w:rPr>
      </w:pPr>
      <w:r w:rsidRPr="00D96837">
        <w:rPr>
          <w:rStyle w:val="Bodytext3"/>
          <w:rFonts w:asciiTheme="minorHAnsi" w:hAnsiTheme="minorHAnsi" w:cstheme="minorHAnsi"/>
          <w:b/>
          <w:bCs/>
        </w:rPr>
        <w:t>GUIDELINE</w:t>
      </w:r>
    </w:p>
    <w:p w14:paraId="359E16B8" w14:textId="77777777" w:rsidR="00377136" w:rsidRPr="00D96837" w:rsidRDefault="00377136" w:rsidP="00377136">
      <w:pPr>
        <w:pStyle w:val="Bodytext30"/>
        <w:rPr>
          <w:rFonts w:asciiTheme="minorHAnsi" w:hAnsiTheme="minorHAnsi" w:cstheme="minorHAnsi"/>
        </w:rPr>
      </w:pPr>
      <w:r w:rsidRPr="00D96837">
        <w:rPr>
          <w:rStyle w:val="Bodytext3"/>
          <w:rFonts w:asciiTheme="minorHAnsi" w:hAnsiTheme="minorHAnsi" w:cstheme="minorHAnsi"/>
        </w:rPr>
        <w:t>on</w:t>
      </w:r>
    </w:p>
    <w:p w14:paraId="0CDA6597" w14:textId="77777777" w:rsidR="00377136" w:rsidRPr="00D96837" w:rsidRDefault="00377136" w:rsidP="00377136">
      <w:pPr>
        <w:pStyle w:val="Bodytext30"/>
        <w:spacing w:after="60"/>
        <w:rPr>
          <w:rFonts w:asciiTheme="minorHAnsi" w:hAnsiTheme="minorHAnsi" w:cstheme="minorHAnsi"/>
        </w:rPr>
      </w:pPr>
      <w:r w:rsidRPr="00D96837">
        <w:rPr>
          <w:rStyle w:val="Bodytext3"/>
          <w:rFonts w:asciiTheme="minorHAnsi" w:hAnsiTheme="minorHAnsi" w:cstheme="minorHAnsi"/>
        </w:rPr>
        <w:t xml:space="preserve">the electronic exchange of health data under </w:t>
      </w:r>
      <w:r w:rsidRPr="00D96837">
        <w:rPr>
          <w:rStyle w:val="Bodytext3"/>
          <w:rFonts w:asciiTheme="minorHAnsi" w:hAnsiTheme="minorHAnsi" w:cstheme="minorHAnsi"/>
        </w:rPr>
        <w:br/>
      </w:r>
      <w:r w:rsidRPr="00D96837">
        <w:rPr>
          <w:rStyle w:val="Bodytext3"/>
          <w:rFonts w:asciiTheme="minorHAnsi" w:hAnsiTheme="minorHAnsi" w:cstheme="minorHAnsi"/>
          <w:lang w:eastAsia="en-US" w:bidi="en-US"/>
        </w:rPr>
        <w:t>Cross-Border</w:t>
      </w:r>
      <w:r w:rsidRPr="00D96837">
        <w:rPr>
          <w:rStyle w:val="Bodytext3"/>
          <w:rFonts w:asciiTheme="minorHAnsi" w:hAnsiTheme="minorHAnsi" w:cstheme="minorHAnsi"/>
        </w:rPr>
        <w:t xml:space="preserve"> Directive 2011/24/EU</w:t>
      </w:r>
    </w:p>
    <w:p w14:paraId="3178160B" w14:textId="77777777" w:rsidR="00377136" w:rsidRPr="00D96837" w:rsidRDefault="00377136" w:rsidP="00377136">
      <w:pPr>
        <w:pStyle w:val="Bodytext30"/>
        <w:spacing w:after="1020"/>
        <w:rPr>
          <w:rStyle w:val="Bodytext3"/>
          <w:rFonts w:asciiTheme="minorHAnsi" w:hAnsiTheme="minorHAnsi" w:cstheme="minorHAnsi"/>
        </w:rPr>
      </w:pPr>
    </w:p>
    <w:p w14:paraId="66F262B6" w14:textId="0CB9BC11" w:rsidR="00377136" w:rsidRPr="00D96837" w:rsidRDefault="00377136" w:rsidP="00377136">
      <w:pPr>
        <w:pStyle w:val="Bodytext30"/>
        <w:spacing w:after="1020"/>
        <w:rPr>
          <w:rFonts w:asciiTheme="minorHAnsi" w:hAnsiTheme="minorHAnsi" w:cstheme="minorHAnsi"/>
        </w:rPr>
      </w:pPr>
      <w:r w:rsidRPr="00D96837">
        <w:rPr>
          <w:rStyle w:val="Bodytext3"/>
          <w:rFonts w:asciiTheme="minorHAnsi" w:hAnsiTheme="minorHAnsi" w:cstheme="minorHAnsi"/>
        </w:rPr>
        <w:t xml:space="preserve">Release </w:t>
      </w:r>
      <w:r w:rsidRPr="00D96837">
        <w:rPr>
          <w:rStyle w:val="Bodytext3"/>
          <w:rFonts w:asciiTheme="minorHAnsi" w:hAnsiTheme="minorHAnsi" w:cstheme="minorHAnsi"/>
          <w:lang w:eastAsia="bg-BG" w:bidi="bg-BG"/>
        </w:rPr>
        <w:t>1</w:t>
      </w:r>
    </w:p>
    <w:p w14:paraId="7BC1BB3A" w14:textId="77777777" w:rsidR="00377136" w:rsidRPr="00A14A96" w:rsidRDefault="00377136" w:rsidP="00377136">
      <w:pPr>
        <w:pStyle w:val="Bodytext30"/>
        <w:spacing w:after="0"/>
        <w:rPr>
          <w:rFonts w:asciiTheme="minorHAnsi" w:hAnsiTheme="minorHAnsi" w:cstheme="minorHAnsi"/>
          <w:b/>
        </w:rPr>
      </w:pPr>
      <w:r w:rsidRPr="00A14A96">
        <w:rPr>
          <w:rStyle w:val="Bodytext3"/>
          <w:rFonts w:asciiTheme="minorHAnsi" w:hAnsiTheme="minorHAnsi" w:cstheme="minorHAnsi"/>
          <w:b/>
        </w:rPr>
        <w:t>Laboratory Results</w:t>
      </w:r>
    </w:p>
    <w:p w14:paraId="52389B7A" w14:textId="77777777" w:rsidR="00377136" w:rsidRPr="00D96837" w:rsidRDefault="00377136" w:rsidP="00377136">
      <w:pPr>
        <w:jc w:val="left"/>
        <w:rPr>
          <w:rFonts w:eastAsia="Calibri" w:cstheme="minorHAnsi"/>
          <w:sz w:val="40"/>
          <w:szCs w:val="40"/>
        </w:rPr>
        <w:sectPr w:rsidR="00377136" w:rsidRPr="00D96837">
          <w:pgSz w:w="11900" w:h="16840"/>
          <w:pgMar w:top="2002" w:right="1421" w:bottom="2002" w:left="1407" w:header="1574" w:footer="1574" w:gutter="0"/>
          <w:pgNumType w:start="1"/>
          <w:cols w:space="720"/>
        </w:sectPr>
      </w:pPr>
    </w:p>
    <w:p w14:paraId="60B17774" w14:textId="77777777" w:rsidR="00377136" w:rsidRPr="00D96837" w:rsidRDefault="00377136" w:rsidP="00377136">
      <w:pPr>
        <w:rPr>
          <w:rFonts w:cstheme="minorHAnsi"/>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left w:w="227" w:type="dxa"/>
          <w:bottom w:w="227" w:type="dxa"/>
          <w:right w:w="227" w:type="dxa"/>
        </w:tblCellMar>
        <w:tblLook w:val="04A0" w:firstRow="1" w:lastRow="0" w:firstColumn="1" w:lastColumn="0" w:noHBand="0" w:noVBand="1"/>
      </w:tblPr>
      <w:tblGrid>
        <w:gridCol w:w="9350"/>
      </w:tblGrid>
      <w:tr w:rsidR="00D96837" w:rsidRPr="00D96837" w14:paraId="2B6369E2" w14:textId="77777777" w:rsidTr="00377136">
        <w:tc>
          <w:tcPr>
            <w:tcW w:w="9350" w:type="dxa"/>
            <w:shd w:val="clear" w:color="auto" w:fill="DEEAF6" w:themeFill="accent1" w:themeFillTint="33"/>
            <w:hideMark/>
          </w:tcPr>
          <w:p w14:paraId="134078B5" w14:textId="3EA148C3" w:rsidR="00377136" w:rsidRPr="00D96837" w:rsidRDefault="00377136">
            <w:pPr>
              <w:rPr>
                <w:rFonts w:cstheme="minorHAnsi"/>
              </w:rPr>
            </w:pPr>
            <w:r w:rsidRPr="00D96837">
              <w:rPr>
                <w:rFonts w:cstheme="minorHAnsi"/>
                <w:b/>
              </w:rPr>
              <w:t>The eHealth Network is a voluntary network, set up under article 14 of Directive 2011/24/EU. It provides a platform of Member States' competent authorities dealing with eHealth.</w:t>
            </w:r>
            <w:r w:rsidRPr="00D96837">
              <w:rPr>
                <w:rFonts w:cstheme="minorHAnsi"/>
              </w:rPr>
              <w:t xml:space="preserve"> </w:t>
            </w:r>
          </w:p>
        </w:tc>
      </w:tr>
      <w:tr w:rsidR="00D96837" w:rsidRPr="00D96837" w14:paraId="4F43E5EE" w14:textId="77777777" w:rsidTr="00377136">
        <w:tc>
          <w:tcPr>
            <w:tcW w:w="9350" w:type="dxa"/>
          </w:tcPr>
          <w:p w14:paraId="1FE1CA70" w14:textId="77777777" w:rsidR="00377136" w:rsidRPr="00D96837" w:rsidRDefault="00377136">
            <w:pPr>
              <w:rPr>
                <w:rFonts w:cstheme="minorHAnsi"/>
              </w:rPr>
            </w:pPr>
          </w:p>
          <w:p w14:paraId="341FDB2B" w14:textId="77777777" w:rsidR="00377136" w:rsidRPr="00D96837" w:rsidRDefault="00377136">
            <w:pPr>
              <w:rPr>
                <w:rFonts w:cstheme="minorHAnsi"/>
              </w:rPr>
            </w:pPr>
          </w:p>
          <w:p w14:paraId="4527C81A" w14:textId="77777777" w:rsidR="00377136" w:rsidRPr="00D96837" w:rsidRDefault="00377136">
            <w:pPr>
              <w:rPr>
                <w:rFonts w:cstheme="minorHAnsi"/>
              </w:rPr>
            </w:pPr>
          </w:p>
          <w:p w14:paraId="2234723A" w14:textId="77777777" w:rsidR="00377136" w:rsidRPr="00D96837" w:rsidRDefault="00377136">
            <w:pPr>
              <w:rPr>
                <w:rFonts w:cstheme="minorHAnsi"/>
              </w:rPr>
            </w:pPr>
          </w:p>
          <w:p w14:paraId="510EDA4F" w14:textId="77777777" w:rsidR="00377136" w:rsidRPr="00D96837" w:rsidRDefault="00377136">
            <w:pPr>
              <w:rPr>
                <w:rFonts w:cstheme="minorHAnsi"/>
              </w:rPr>
            </w:pPr>
          </w:p>
          <w:p w14:paraId="41D9EE3A" w14:textId="77777777" w:rsidR="00377136" w:rsidRPr="00D96837" w:rsidRDefault="00377136">
            <w:pPr>
              <w:rPr>
                <w:rFonts w:cstheme="minorHAnsi"/>
              </w:rPr>
            </w:pPr>
          </w:p>
          <w:p w14:paraId="609505A1" w14:textId="77777777" w:rsidR="00377136" w:rsidRPr="00D96837" w:rsidRDefault="00377136">
            <w:pPr>
              <w:rPr>
                <w:rFonts w:cstheme="minorHAnsi"/>
              </w:rPr>
            </w:pPr>
          </w:p>
          <w:p w14:paraId="5005D42B" w14:textId="77777777" w:rsidR="00377136" w:rsidRPr="00D96837" w:rsidRDefault="00377136">
            <w:pPr>
              <w:rPr>
                <w:rFonts w:cstheme="minorHAnsi"/>
              </w:rPr>
            </w:pPr>
          </w:p>
          <w:p w14:paraId="0AA957EE" w14:textId="77777777" w:rsidR="00377136" w:rsidRPr="00D96837" w:rsidRDefault="00377136">
            <w:pPr>
              <w:rPr>
                <w:rFonts w:cstheme="minorHAnsi"/>
              </w:rPr>
            </w:pPr>
          </w:p>
          <w:p w14:paraId="1D9F04ED" w14:textId="77777777" w:rsidR="00377136" w:rsidRPr="00D96837" w:rsidRDefault="00377136">
            <w:pPr>
              <w:rPr>
                <w:rFonts w:cstheme="minorHAnsi"/>
              </w:rPr>
            </w:pPr>
          </w:p>
          <w:p w14:paraId="788CCC2A" w14:textId="77777777" w:rsidR="00377136" w:rsidRPr="00D96837" w:rsidRDefault="00377136">
            <w:pPr>
              <w:rPr>
                <w:rFonts w:cstheme="minorHAnsi"/>
              </w:rPr>
            </w:pPr>
          </w:p>
          <w:p w14:paraId="4C815FD1" w14:textId="77777777" w:rsidR="00377136" w:rsidRPr="00D96837" w:rsidRDefault="00377136">
            <w:pPr>
              <w:rPr>
                <w:rFonts w:cstheme="minorHAnsi"/>
              </w:rPr>
            </w:pPr>
          </w:p>
          <w:p w14:paraId="1A45B8CF" w14:textId="77777777" w:rsidR="00377136" w:rsidRPr="00D96837" w:rsidRDefault="00377136">
            <w:pPr>
              <w:rPr>
                <w:rFonts w:cstheme="minorHAnsi"/>
              </w:rPr>
            </w:pPr>
          </w:p>
          <w:p w14:paraId="7FCF958B" w14:textId="77777777" w:rsidR="00377136" w:rsidRPr="00D96837" w:rsidRDefault="00377136">
            <w:pPr>
              <w:rPr>
                <w:rFonts w:cstheme="minorHAnsi"/>
              </w:rPr>
            </w:pPr>
          </w:p>
          <w:p w14:paraId="59A8E61D" w14:textId="77777777" w:rsidR="00377136" w:rsidRPr="00D96837" w:rsidRDefault="00377136">
            <w:pPr>
              <w:rPr>
                <w:rFonts w:cstheme="minorHAnsi"/>
              </w:rPr>
            </w:pPr>
          </w:p>
          <w:p w14:paraId="3F90C0AD" w14:textId="77777777" w:rsidR="00377136" w:rsidRPr="00D96837" w:rsidRDefault="00377136">
            <w:pPr>
              <w:rPr>
                <w:rFonts w:cstheme="minorHAnsi"/>
              </w:rPr>
            </w:pPr>
          </w:p>
          <w:p w14:paraId="2F3C7408" w14:textId="77777777" w:rsidR="00377136" w:rsidRPr="00D96837" w:rsidRDefault="00377136">
            <w:pPr>
              <w:rPr>
                <w:rFonts w:cstheme="minorHAnsi"/>
              </w:rPr>
            </w:pPr>
          </w:p>
          <w:p w14:paraId="3D3C1FD0" w14:textId="77777777" w:rsidR="00377136" w:rsidRPr="00D96837" w:rsidRDefault="00377136">
            <w:pPr>
              <w:rPr>
                <w:rFonts w:cstheme="minorHAnsi"/>
              </w:rPr>
            </w:pPr>
          </w:p>
          <w:p w14:paraId="469D3E49" w14:textId="77777777" w:rsidR="00377136" w:rsidRPr="00D96837" w:rsidRDefault="00377136">
            <w:pPr>
              <w:rPr>
                <w:rFonts w:cstheme="minorHAnsi"/>
              </w:rPr>
            </w:pPr>
          </w:p>
          <w:p w14:paraId="196B5A8D" w14:textId="77777777" w:rsidR="00377136" w:rsidRPr="00D96837" w:rsidRDefault="00377136">
            <w:pPr>
              <w:rPr>
                <w:rFonts w:cstheme="minorHAnsi"/>
              </w:rPr>
            </w:pPr>
          </w:p>
          <w:p w14:paraId="467D9981" w14:textId="77777777" w:rsidR="00377136" w:rsidRPr="00D96837" w:rsidRDefault="00377136">
            <w:pPr>
              <w:rPr>
                <w:rFonts w:cstheme="minorHAnsi"/>
              </w:rPr>
            </w:pPr>
          </w:p>
          <w:p w14:paraId="5B76D23D" w14:textId="77777777" w:rsidR="00377136" w:rsidRPr="00D96837" w:rsidRDefault="00377136">
            <w:pPr>
              <w:rPr>
                <w:rFonts w:cstheme="minorHAnsi"/>
              </w:rPr>
            </w:pPr>
          </w:p>
          <w:p w14:paraId="786C48F8" w14:textId="77777777" w:rsidR="00377136" w:rsidRPr="00D96837" w:rsidRDefault="00377136">
            <w:pPr>
              <w:rPr>
                <w:rFonts w:cstheme="minorHAnsi"/>
              </w:rPr>
            </w:pPr>
          </w:p>
          <w:p w14:paraId="6D3857FD" w14:textId="77777777" w:rsidR="00377136" w:rsidRPr="00D96837" w:rsidRDefault="00377136">
            <w:pPr>
              <w:rPr>
                <w:rFonts w:cstheme="minorHAnsi"/>
              </w:rPr>
            </w:pPr>
          </w:p>
          <w:p w14:paraId="25947588" w14:textId="77777777" w:rsidR="00377136" w:rsidRPr="00D96837" w:rsidRDefault="00377136">
            <w:pPr>
              <w:rPr>
                <w:rFonts w:cstheme="minorHAnsi"/>
              </w:rPr>
            </w:pPr>
          </w:p>
          <w:p w14:paraId="4B6D962E" w14:textId="77777777" w:rsidR="00377136" w:rsidRPr="00D96837" w:rsidRDefault="00377136">
            <w:pPr>
              <w:rPr>
                <w:rFonts w:cstheme="minorHAnsi"/>
              </w:rPr>
            </w:pPr>
          </w:p>
          <w:p w14:paraId="46275042" w14:textId="77777777" w:rsidR="00377136" w:rsidRPr="00D96837" w:rsidRDefault="00377136">
            <w:pPr>
              <w:rPr>
                <w:rFonts w:cstheme="minorHAnsi"/>
              </w:rPr>
            </w:pPr>
          </w:p>
          <w:p w14:paraId="6D3EBCE1" w14:textId="77777777" w:rsidR="00377136" w:rsidRPr="00D96837" w:rsidRDefault="00377136">
            <w:pPr>
              <w:rPr>
                <w:rFonts w:cstheme="minorHAnsi"/>
              </w:rPr>
            </w:pPr>
          </w:p>
          <w:p w14:paraId="1AE0F9D4" w14:textId="77777777" w:rsidR="00377136" w:rsidRPr="00D96837" w:rsidRDefault="00377136">
            <w:pPr>
              <w:rPr>
                <w:rFonts w:cstheme="minorHAnsi"/>
              </w:rPr>
            </w:pPr>
          </w:p>
          <w:p w14:paraId="43DCF7AF" w14:textId="77777777" w:rsidR="00377136" w:rsidRPr="00D96837" w:rsidRDefault="00377136">
            <w:pPr>
              <w:rPr>
                <w:rFonts w:cstheme="minorHAnsi"/>
              </w:rPr>
            </w:pPr>
          </w:p>
          <w:p w14:paraId="0F16BADC" w14:textId="77777777" w:rsidR="00377136" w:rsidRPr="00D96837" w:rsidRDefault="00377136">
            <w:pPr>
              <w:rPr>
                <w:rFonts w:cstheme="minorHAnsi"/>
              </w:rPr>
            </w:pPr>
          </w:p>
          <w:p w14:paraId="760B4BEE" w14:textId="77777777" w:rsidR="00377136" w:rsidRPr="00D96837" w:rsidRDefault="00377136">
            <w:pPr>
              <w:rPr>
                <w:rFonts w:cstheme="minorHAnsi"/>
              </w:rPr>
            </w:pPr>
          </w:p>
          <w:p w14:paraId="2A6CEAA4" w14:textId="77777777" w:rsidR="00377136" w:rsidRPr="00D96837" w:rsidRDefault="00377136">
            <w:pPr>
              <w:rPr>
                <w:rFonts w:cstheme="minorHAnsi"/>
              </w:rPr>
            </w:pPr>
          </w:p>
          <w:p w14:paraId="2F724EC0" w14:textId="77777777" w:rsidR="00377136" w:rsidRPr="00D96837" w:rsidRDefault="00377136">
            <w:pPr>
              <w:rPr>
                <w:rFonts w:cstheme="minorHAnsi"/>
              </w:rPr>
            </w:pPr>
          </w:p>
        </w:tc>
      </w:tr>
      <w:tr w:rsidR="00D96837" w:rsidRPr="00D96837" w14:paraId="65AD6848" w14:textId="77777777" w:rsidTr="00377136">
        <w:tc>
          <w:tcPr>
            <w:tcW w:w="9350" w:type="dxa"/>
            <w:shd w:val="clear" w:color="auto" w:fill="E2EFD9" w:themeFill="accent6" w:themeFillTint="33"/>
            <w:hideMark/>
          </w:tcPr>
          <w:p w14:paraId="7AD8AE8E" w14:textId="77777777" w:rsidR="00377136" w:rsidRPr="00D96837" w:rsidRDefault="00377136">
            <w:pPr>
              <w:pStyle w:val="Bodytext20"/>
              <w:spacing w:before="0" w:after="0" w:line="240" w:lineRule="auto"/>
              <w:rPr>
                <w:rFonts w:asciiTheme="minorHAnsi" w:hAnsiTheme="minorHAnsi" w:cstheme="minorHAnsi"/>
                <w:b/>
                <w:sz w:val="24"/>
                <w:szCs w:val="24"/>
              </w:rPr>
            </w:pPr>
            <w:r w:rsidRPr="00D96837">
              <w:rPr>
                <w:rStyle w:val="Bodytext2"/>
                <w:rFonts w:asciiTheme="minorHAnsi" w:hAnsiTheme="minorHAnsi" w:cstheme="minorHAnsi"/>
                <w:b/>
                <w:sz w:val="24"/>
                <w:szCs w:val="24"/>
              </w:rPr>
              <w:t xml:space="preserve">For eHealth Network adoption, Paris, </w:t>
            </w:r>
            <w:r w:rsidRPr="00D96837">
              <w:rPr>
                <w:rStyle w:val="Bodytext2"/>
                <w:rFonts w:asciiTheme="minorHAnsi" w:hAnsiTheme="minorHAnsi" w:cstheme="minorHAnsi"/>
                <w:b/>
                <w:sz w:val="24"/>
                <w:szCs w:val="24"/>
                <w:lang w:eastAsia="bg-BG" w:bidi="bg-BG"/>
              </w:rPr>
              <w:t xml:space="preserve">1 </w:t>
            </w:r>
            <w:r w:rsidRPr="00D96837">
              <w:rPr>
                <w:rStyle w:val="Bodytext2"/>
                <w:rFonts w:asciiTheme="minorHAnsi" w:hAnsiTheme="minorHAnsi" w:cstheme="minorHAnsi"/>
                <w:b/>
                <w:sz w:val="24"/>
                <w:szCs w:val="24"/>
              </w:rPr>
              <w:t xml:space="preserve">June </w:t>
            </w:r>
            <w:r w:rsidRPr="00D96837">
              <w:rPr>
                <w:rStyle w:val="Bodytext2"/>
                <w:rFonts w:asciiTheme="minorHAnsi" w:hAnsiTheme="minorHAnsi" w:cstheme="minorHAnsi"/>
                <w:b/>
                <w:sz w:val="24"/>
                <w:szCs w:val="24"/>
                <w:lang w:eastAsia="bg-BG" w:bidi="bg-BG"/>
              </w:rPr>
              <w:t>2022</w:t>
            </w:r>
          </w:p>
        </w:tc>
      </w:tr>
    </w:tbl>
    <w:p w14:paraId="4886852C" w14:textId="77777777" w:rsidR="00377136" w:rsidRPr="00D96837" w:rsidRDefault="00377136" w:rsidP="00377136">
      <w:pPr>
        <w:jc w:val="center"/>
        <w:rPr>
          <w:rFonts w:cstheme="minorHAnsi"/>
        </w:rPr>
      </w:pPr>
      <w:r w:rsidRPr="00D96837">
        <w:rPr>
          <w:rStyle w:val="Bodytext2"/>
          <w:rFonts w:asciiTheme="minorHAnsi" w:hAnsiTheme="minorHAnsi" w:cstheme="minorHAnsi"/>
        </w:rPr>
        <w:lastRenderedPageBreak/>
        <w:t>-Keep this page free-</w:t>
      </w:r>
    </w:p>
    <w:p w14:paraId="6BAFBBDA" w14:textId="77777777" w:rsidR="00377136" w:rsidRPr="00D96837" w:rsidRDefault="00377136" w:rsidP="00377136">
      <w:pPr>
        <w:jc w:val="left"/>
        <w:rPr>
          <w:rFonts w:eastAsia="Calibri" w:cstheme="minorHAnsi"/>
          <w:sz w:val="22"/>
          <w:szCs w:val="22"/>
        </w:rPr>
        <w:sectPr w:rsidR="00377136" w:rsidRPr="00D96837">
          <w:headerReference w:type="default" r:id="rId8"/>
          <w:footerReference w:type="default" r:id="rId9"/>
          <w:pgSz w:w="12240" w:h="15840"/>
          <w:pgMar w:top="1440" w:right="1440" w:bottom="1440" w:left="1440" w:header="720" w:footer="720" w:gutter="0"/>
          <w:cols w:space="720"/>
        </w:sectPr>
      </w:pPr>
    </w:p>
    <w:p w14:paraId="4FC6965A" w14:textId="77777777" w:rsidR="00377136" w:rsidRPr="00D96837" w:rsidRDefault="00377136" w:rsidP="004458F1">
      <w:pPr>
        <w:rPr>
          <w:rFonts w:eastAsia="Calibri" w:cstheme="minorHAnsi"/>
          <w:b/>
          <w:sz w:val="40"/>
          <w:szCs w:val="40"/>
        </w:rPr>
      </w:pPr>
      <w:r w:rsidRPr="00D96837">
        <w:rPr>
          <w:rFonts w:eastAsia="Calibri" w:cstheme="minorHAnsi"/>
          <w:b/>
          <w:sz w:val="40"/>
          <w:szCs w:val="40"/>
        </w:rPr>
        <w:lastRenderedPageBreak/>
        <w:t>Table of Contents</w:t>
      </w:r>
    </w:p>
    <w:p w14:paraId="1082D3CA" w14:textId="77777777" w:rsidR="004458F1" w:rsidRPr="00D96837" w:rsidRDefault="004458F1" w:rsidP="004458F1">
      <w:pPr>
        <w:rPr>
          <w:rFonts w:eastAsia="Calibri" w:cstheme="minorHAnsi"/>
          <w:b/>
          <w:sz w:val="40"/>
          <w:szCs w:val="40"/>
        </w:rPr>
      </w:pPr>
    </w:p>
    <w:p w14:paraId="35CB9276" w14:textId="576B3ABB" w:rsidR="00137E13" w:rsidRDefault="00377136">
      <w:pPr>
        <w:pStyle w:val="TOC1"/>
        <w:rPr>
          <w:rFonts w:cstheme="minorBidi"/>
          <w:noProof/>
          <w:lang w:val="en-CZ" w:eastAsia="en-GB"/>
        </w:rPr>
      </w:pPr>
      <w:r w:rsidRPr="00D96837">
        <w:rPr>
          <w:rFonts w:cstheme="minorHAnsi"/>
        </w:rPr>
        <w:fldChar w:fldCharType="begin"/>
      </w:r>
      <w:r w:rsidRPr="00D96837">
        <w:rPr>
          <w:rFonts w:cstheme="minorHAnsi"/>
        </w:rPr>
        <w:instrText xml:space="preserve"> TOC \o "1-3" \h \z \u </w:instrText>
      </w:r>
      <w:r w:rsidRPr="00D96837">
        <w:rPr>
          <w:rFonts w:cstheme="minorHAnsi"/>
        </w:rPr>
        <w:fldChar w:fldCharType="separate"/>
      </w:r>
      <w:hyperlink w:anchor="_Toc103350423" w:history="1">
        <w:r w:rsidR="00137E13" w:rsidRPr="00EF098F">
          <w:rPr>
            <w:rStyle w:val="Hyperlink"/>
            <w:rFonts w:cstheme="minorHAnsi"/>
            <w:noProof/>
          </w:rPr>
          <w:t>1</w:t>
        </w:r>
        <w:r w:rsidR="00137E13">
          <w:rPr>
            <w:rFonts w:cstheme="minorBidi"/>
            <w:noProof/>
            <w:lang w:val="en-CZ" w:eastAsia="en-GB"/>
          </w:rPr>
          <w:tab/>
        </w:r>
        <w:r w:rsidR="00137E13" w:rsidRPr="00EF098F">
          <w:rPr>
            <w:rStyle w:val="Hyperlink"/>
            <w:rFonts w:cstheme="minorHAnsi"/>
            <w:noProof/>
          </w:rPr>
          <w:t>USE CASE DESCRIPTION</w:t>
        </w:r>
        <w:r w:rsidR="00137E13">
          <w:rPr>
            <w:noProof/>
            <w:webHidden/>
          </w:rPr>
          <w:tab/>
        </w:r>
        <w:r w:rsidR="00137E13">
          <w:rPr>
            <w:noProof/>
            <w:webHidden/>
          </w:rPr>
          <w:fldChar w:fldCharType="begin"/>
        </w:r>
        <w:r w:rsidR="00137E13">
          <w:rPr>
            <w:noProof/>
            <w:webHidden/>
          </w:rPr>
          <w:instrText xml:space="preserve"> PAGEREF _Toc103350423 \h </w:instrText>
        </w:r>
        <w:r w:rsidR="00137E13">
          <w:rPr>
            <w:noProof/>
            <w:webHidden/>
          </w:rPr>
        </w:r>
        <w:r w:rsidR="00137E13">
          <w:rPr>
            <w:noProof/>
            <w:webHidden/>
          </w:rPr>
          <w:fldChar w:fldCharType="separate"/>
        </w:r>
        <w:r w:rsidR="00137E13">
          <w:rPr>
            <w:noProof/>
            <w:webHidden/>
          </w:rPr>
          <w:t>6</w:t>
        </w:r>
        <w:r w:rsidR="00137E13">
          <w:rPr>
            <w:noProof/>
            <w:webHidden/>
          </w:rPr>
          <w:fldChar w:fldCharType="end"/>
        </w:r>
      </w:hyperlink>
    </w:p>
    <w:p w14:paraId="5DBE7BDA" w14:textId="6CBCA025" w:rsidR="00137E13" w:rsidRDefault="00137E13">
      <w:pPr>
        <w:pStyle w:val="TOC2"/>
        <w:rPr>
          <w:rFonts w:cstheme="minorBidi"/>
          <w:noProof/>
          <w:lang w:val="en-CZ" w:eastAsia="en-GB"/>
        </w:rPr>
      </w:pPr>
      <w:hyperlink w:anchor="_Toc103350424" w:history="1">
        <w:r w:rsidRPr="00EF098F">
          <w:rPr>
            <w:rStyle w:val="Hyperlink"/>
            <w:rFonts w:cstheme="minorHAnsi"/>
            <w:noProof/>
          </w:rPr>
          <w:t>1.1 Laboratory Result Report for Cross-Border Care</w:t>
        </w:r>
        <w:r>
          <w:rPr>
            <w:noProof/>
            <w:webHidden/>
          </w:rPr>
          <w:tab/>
        </w:r>
        <w:r>
          <w:rPr>
            <w:noProof/>
            <w:webHidden/>
          </w:rPr>
          <w:fldChar w:fldCharType="begin"/>
        </w:r>
        <w:r>
          <w:rPr>
            <w:noProof/>
            <w:webHidden/>
          </w:rPr>
          <w:instrText xml:space="preserve"> PAGEREF _Toc103350424 \h </w:instrText>
        </w:r>
        <w:r>
          <w:rPr>
            <w:noProof/>
            <w:webHidden/>
          </w:rPr>
        </w:r>
        <w:r>
          <w:rPr>
            <w:noProof/>
            <w:webHidden/>
          </w:rPr>
          <w:fldChar w:fldCharType="separate"/>
        </w:r>
        <w:r>
          <w:rPr>
            <w:noProof/>
            <w:webHidden/>
          </w:rPr>
          <w:t>6</w:t>
        </w:r>
        <w:r>
          <w:rPr>
            <w:noProof/>
            <w:webHidden/>
          </w:rPr>
          <w:fldChar w:fldCharType="end"/>
        </w:r>
      </w:hyperlink>
    </w:p>
    <w:p w14:paraId="6FA242DE" w14:textId="62528CCD" w:rsidR="00137E13" w:rsidRDefault="00137E13">
      <w:pPr>
        <w:pStyle w:val="TOC1"/>
        <w:rPr>
          <w:rFonts w:cstheme="minorBidi"/>
          <w:noProof/>
          <w:lang w:val="en-CZ" w:eastAsia="en-GB"/>
        </w:rPr>
      </w:pPr>
      <w:hyperlink w:anchor="_Toc103350425" w:history="1">
        <w:r w:rsidRPr="00EF098F">
          <w:rPr>
            <w:rStyle w:val="Hyperlink"/>
            <w:rFonts w:cstheme="minorHAnsi"/>
            <w:noProof/>
          </w:rPr>
          <w:t>2</w:t>
        </w:r>
        <w:r>
          <w:rPr>
            <w:rFonts w:cstheme="minorBidi"/>
            <w:noProof/>
            <w:lang w:val="en-CZ" w:eastAsia="en-GB"/>
          </w:rPr>
          <w:tab/>
        </w:r>
        <w:r w:rsidRPr="00EF098F">
          <w:rPr>
            <w:rStyle w:val="Hyperlink"/>
            <w:rFonts w:cstheme="minorHAnsi"/>
            <w:noProof/>
          </w:rPr>
          <w:t>GUIDELINES FOR LABORATORY RESULT REPORT</w:t>
        </w:r>
        <w:r>
          <w:rPr>
            <w:noProof/>
            <w:webHidden/>
          </w:rPr>
          <w:tab/>
        </w:r>
        <w:r>
          <w:rPr>
            <w:noProof/>
            <w:webHidden/>
          </w:rPr>
          <w:fldChar w:fldCharType="begin"/>
        </w:r>
        <w:r>
          <w:rPr>
            <w:noProof/>
            <w:webHidden/>
          </w:rPr>
          <w:instrText xml:space="preserve"> PAGEREF _Toc103350425 \h </w:instrText>
        </w:r>
        <w:r>
          <w:rPr>
            <w:noProof/>
            <w:webHidden/>
          </w:rPr>
        </w:r>
        <w:r>
          <w:rPr>
            <w:noProof/>
            <w:webHidden/>
          </w:rPr>
          <w:fldChar w:fldCharType="separate"/>
        </w:r>
        <w:r>
          <w:rPr>
            <w:noProof/>
            <w:webHidden/>
          </w:rPr>
          <w:t>10</w:t>
        </w:r>
        <w:r>
          <w:rPr>
            <w:noProof/>
            <w:webHidden/>
          </w:rPr>
          <w:fldChar w:fldCharType="end"/>
        </w:r>
      </w:hyperlink>
    </w:p>
    <w:p w14:paraId="3EEC3556" w14:textId="5FEF5AE4" w:rsidR="00137E13" w:rsidRDefault="00137E13">
      <w:pPr>
        <w:pStyle w:val="TOC2"/>
        <w:rPr>
          <w:rFonts w:cstheme="minorBidi"/>
          <w:noProof/>
          <w:lang w:val="en-CZ" w:eastAsia="en-GB"/>
        </w:rPr>
      </w:pPr>
      <w:hyperlink w:anchor="_Toc103350426" w:history="1">
        <w:r w:rsidRPr="00EF098F">
          <w:rPr>
            <w:rStyle w:val="Hyperlink"/>
            <w:rFonts w:cstheme="minorHAnsi"/>
            <w:noProof/>
          </w:rPr>
          <w:t>Chapter I - General Considerations</w:t>
        </w:r>
        <w:r>
          <w:rPr>
            <w:noProof/>
            <w:webHidden/>
          </w:rPr>
          <w:tab/>
        </w:r>
        <w:r>
          <w:rPr>
            <w:noProof/>
            <w:webHidden/>
          </w:rPr>
          <w:fldChar w:fldCharType="begin"/>
        </w:r>
        <w:r>
          <w:rPr>
            <w:noProof/>
            <w:webHidden/>
          </w:rPr>
          <w:instrText xml:space="preserve"> PAGEREF _Toc103350426 \h </w:instrText>
        </w:r>
        <w:r>
          <w:rPr>
            <w:noProof/>
            <w:webHidden/>
          </w:rPr>
        </w:r>
        <w:r>
          <w:rPr>
            <w:noProof/>
            <w:webHidden/>
          </w:rPr>
          <w:fldChar w:fldCharType="separate"/>
        </w:r>
        <w:r>
          <w:rPr>
            <w:noProof/>
            <w:webHidden/>
          </w:rPr>
          <w:t>10</w:t>
        </w:r>
        <w:r>
          <w:rPr>
            <w:noProof/>
            <w:webHidden/>
          </w:rPr>
          <w:fldChar w:fldCharType="end"/>
        </w:r>
      </w:hyperlink>
    </w:p>
    <w:p w14:paraId="06C6F34C" w14:textId="76125AE8" w:rsidR="00137E13" w:rsidRDefault="00137E13">
      <w:pPr>
        <w:pStyle w:val="TOC3"/>
        <w:rPr>
          <w:rFonts w:cstheme="minorBidi"/>
          <w:noProof/>
          <w:lang w:val="en-CZ" w:eastAsia="en-GB"/>
        </w:rPr>
      </w:pPr>
      <w:hyperlink w:anchor="_Toc103350427" w:history="1">
        <w:r w:rsidRPr="00EF098F">
          <w:rPr>
            <w:rStyle w:val="Hyperlink"/>
            <w:rFonts w:cstheme="minorHAnsi"/>
            <w:noProof/>
          </w:rPr>
          <w:t>Article 1: Objectives and scope</w:t>
        </w:r>
        <w:r>
          <w:rPr>
            <w:noProof/>
            <w:webHidden/>
          </w:rPr>
          <w:tab/>
        </w:r>
        <w:r>
          <w:rPr>
            <w:noProof/>
            <w:webHidden/>
          </w:rPr>
          <w:fldChar w:fldCharType="begin"/>
        </w:r>
        <w:r>
          <w:rPr>
            <w:noProof/>
            <w:webHidden/>
          </w:rPr>
          <w:instrText xml:space="preserve"> PAGEREF _Toc103350427 \h </w:instrText>
        </w:r>
        <w:r>
          <w:rPr>
            <w:noProof/>
            <w:webHidden/>
          </w:rPr>
        </w:r>
        <w:r>
          <w:rPr>
            <w:noProof/>
            <w:webHidden/>
          </w:rPr>
          <w:fldChar w:fldCharType="separate"/>
        </w:r>
        <w:r>
          <w:rPr>
            <w:noProof/>
            <w:webHidden/>
          </w:rPr>
          <w:t>10</w:t>
        </w:r>
        <w:r>
          <w:rPr>
            <w:noProof/>
            <w:webHidden/>
          </w:rPr>
          <w:fldChar w:fldCharType="end"/>
        </w:r>
      </w:hyperlink>
    </w:p>
    <w:p w14:paraId="19704FED" w14:textId="5D7ECEF6" w:rsidR="00137E13" w:rsidRDefault="00137E13">
      <w:pPr>
        <w:pStyle w:val="TOC3"/>
        <w:rPr>
          <w:rFonts w:cstheme="minorBidi"/>
          <w:noProof/>
          <w:lang w:val="en-CZ" w:eastAsia="en-GB"/>
        </w:rPr>
      </w:pPr>
      <w:hyperlink w:anchor="_Toc103350428" w:history="1">
        <w:r w:rsidRPr="00EF098F">
          <w:rPr>
            <w:rStyle w:val="Hyperlink"/>
            <w:rFonts w:cstheme="minorHAnsi"/>
            <w:noProof/>
          </w:rPr>
          <w:t>Article 2: Definitions</w:t>
        </w:r>
        <w:r>
          <w:rPr>
            <w:noProof/>
            <w:webHidden/>
          </w:rPr>
          <w:tab/>
        </w:r>
        <w:r>
          <w:rPr>
            <w:noProof/>
            <w:webHidden/>
          </w:rPr>
          <w:fldChar w:fldCharType="begin"/>
        </w:r>
        <w:r>
          <w:rPr>
            <w:noProof/>
            <w:webHidden/>
          </w:rPr>
          <w:instrText xml:space="preserve"> PAGEREF _Toc103350428 \h </w:instrText>
        </w:r>
        <w:r>
          <w:rPr>
            <w:noProof/>
            <w:webHidden/>
          </w:rPr>
        </w:r>
        <w:r>
          <w:rPr>
            <w:noProof/>
            <w:webHidden/>
          </w:rPr>
          <w:fldChar w:fldCharType="separate"/>
        </w:r>
        <w:r>
          <w:rPr>
            <w:noProof/>
            <w:webHidden/>
          </w:rPr>
          <w:t>10</w:t>
        </w:r>
        <w:r>
          <w:rPr>
            <w:noProof/>
            <w:webHidden/>
          </w:rPr>
          <w:fldChar w:fldCharType="end"/>
        </w:r>
      </w:hyperlink>
    </w:p>
    <w:p w14:paraId="04B6FC1C" w14:textId="20B613D6" w:rsidR="00137E13" w:rsidRDefault="00137E13">
      <w:pPr>
        <w:pStyle w:val="TOC3"/>
        <w:rPr>
          <w:rFonts w:cstheme="minorBidi"/>
          <w:noProof/>
          <w:lang w:val="en-CZ" w:eastAsia="en-GB"/>
        </w:rPr>
      </w:pPr>
      <w:hyperlink w:anchor="_Toc103350429" w:history="1">
        <w:r w:rsidRPr="00EF098F">
          <w:rPr>
            <w:rStyle w:val="Hyperlink"/>
            <w:rFonts w:cstheme="minorHAnsi"/>
            <w:noProof/>
          </w:rPr>
          <w:t>Article 3: Concept and intended use</w:t>
        </w:r>
        <w:r>
          <w:rPr>
            <w:noProof/>
            <w:webHidden/>
          </w:rPr>
          <w:tab/>
        </w:r>
        <w:r>
          <w:rPr>
            <w:noProof/>
            <w:webHidden/>
          </w:rPr>
          <w:fldChar w:fldCharType="begin"/>
        </w:r>
        <w:r>
          <w:rPr>
            <w:noProof/>
            <w:webHidden/>
          </w:rPr>
          <w:instrText xml:space="preserve"> PAGEREF _Toc103350429 \h </w:instrText>
        </w:r>
        <w:r>
          <w:rPr>
            <w:noProof/>
            <w:webHidden/>
          </w:rPr>
        </w:r>
        <w:r>
          <w:rPr>
            <w:noProof/>
            <w:webHidden/>
          </w:rPr>
          <w:fldChar w:fldCharType="separate"/>
        </w:r>
        <w:r>
          <w:rPr>
            <w:noProof/>
            <w:webHidden/>
          </w:rPr>
          <w:t>12</w:t>
        </w:r>
        <w:r>
          <w:rPr>
            <w:noProof/>
            <w:webHidden/>
          </w:rPr>
          <w:fldChar w:fldCharType="end"/>
        </w:r>
      </w:hyperlink>
    </w:p>
    <w:p w14:paraId="7AF27CCF" w14:textId="10588CE9" w:rsidR="00137E13" w:rsidRDefault="00137E13">
      <w:pPr>
        <w:pStyle w:val="TOC2"/>
        <w:rPr>
          <w:rFonts w:cstheme="minorBidi"/>
          <w:noProof/>
          <w:lang w:val="en-CZ" w:eastAsia="en-GB"/>
        </w:rPr>
      </w:pPr>
      <w:hyperlink w:anchor="_Toc103350430" w:history="1">
        <w:r w:rsidRPr="00EF098F">
          <w:rPr>
            <w:rStyle w:val="Hyperlink"/>
            <w:rFonts w:cstheme="minorHAnsi"/>
            <w:noProof/>
          </w:rPr>
          <w:t>Chapter II - Legal and Regulatory Considerations</w:t>
        </w:r>
        <w:r>
          <w:rPr>
            <w:noProof/>
            <w:webHidden/>
          </w:rPr>
          <w:tab/>
        </w:r>
        <w:r>
          <w:rPr>
            <w:noProof/>
            <w:webHidden/>
          </w:rPr>
          <w:fldChar w:fldCharType="begin"/>
        </w:r>
        <w:r>
          <w:rPr>
            <w:noProof/>
            <w:webHidden/>
          </w:rPr>
          <w:instrText xml:space="preserve"> PAGEREF _Toc103350430 \h </w:instrText>
        </w:r>
        <w:r>
          <w:rPr>
            <w:noProof/>
            <w:webHidden/>
          </w:rPr>
        </w:r>
        <w:r>
          <w:rPr>
            <w:noProof/>
            <w:webHidden/>
          </w:rPr>
          <w:fldChar w:fldCharType="separate"/>
        </w:r>
        <w:r>
          <w:rPr>
            <w:noProof/>
            <w:webHidden/>
          </w:rPr>
          <w:t>12</w:t>
        </w:r>
        <w:r>
          <w:rPr>
            <w:noProof/>
            <w:webHidden/>
          </w:rPr>
          <w:fldChar w:fldCharType="end"/>
        </w:r>
      </w:hyperlink>
    </w:p>
    <w:p w14:paraId="43AB0BB5" w14:textId="37965799" w:rsidR="00137E13" w:rsidRDefault="00137E13">
      <w:pPr>
        <w:pStyle w:val="TOC3"/>
        <w:rPr>
          <w:rFonts w:cstheme="minorBidi"/>
          <w:noProof/>
          <w:lang w:val="en-CZ" w:eastAsia="en-GB"/>
        </w:rPr>
      </w:pPr>
      <w:hyperlink w:anchor="_Toc103350431" w:history="1">
        <w:r w:rsidRPr="00EF098F">
          <w:rPr>
            <w:rStyle w:val="Hyperlink"/>
            <w:rFonts w:cstheme="minorHAnsi"/>
            <w:noProof/>
          </w:rPr>
          <w:t>Article 4: Data protection</w:t>
        </w:r>
        <w:r>
          <w:rPr>
            <w:noProof/>
            <w:webHidden/>
          </w:rPr>
          <w:tab/>
        </w:r>
        <w:r>
          <w:rPr>
            <w:noProof/>
            <w:webHidden/>
          </w:rPr>
          <w:fldChar w:fldCharType="begin"/>
        </w:r>
        <w:r>
          <w:rPr>
            <w:noProof/>
            <w:webHidden/>
          </w:rPr>
          <w:instrText xml:space="preserve"> PAGEREF _Toc103350431 \h </w:instrText>
        </w:r>
        <w:r>
          <w:rPr>
            <w:noProof/>
            <w:webHidden/>
          </w:rPr>
        </w:r>
        <w:r>
          <w:rPr>
            <w:noProof/>
            <w:webHidden/>
          </w:rPr>
          <w:fldChar w:fldCharType="separate"/>
        </w:r>
        <w:r>
          <w:rPr>
            <w:noProof/>
            <w:webHidden/>
          </w:rPr>
          <w:t>12</w:t>
        </w:r>
        <w:r>
          <w:rPr>
            <w:noProof/>
            <w:webHidden/>
          </w:rPr>
          <w:fldChar w:fldCharType="end"/>
        </w:r>
      </w:hyperlink>
    </w:p>
    <w:p w14:paraId="13ECF7FF" w14:textId="7F0B9702" w:rsidR="00137E13" w:rsidRDefault="00137E13">
      <w:pPr>
        <w:pStyle w:val="TOC3"/>
        <w:rPr>
          <w:rFonts w:cstheme="minorBidi"/>
          <w:noProof/>
          <w:lang w:val="en-CZ" w:eastAsia="en-GB"/>
        </w:rPr>
      </w:pPr>
      <w:hyperlink w:anchor="_Toc103350432" w:history="1">
        <w:r w:rsidRPr="00EF098F">
          <w:rPr>
            <w:rStyle w:val="Hyperlink"/>
            <w:rFonts w:cstheme="minorHAnsi"/>
            <w:noProof/>
          </w:rPr>
          <w:t>Article 5: Identification, authentication and authorisation</w:t>
        </w:r>
        <w:r>
          <w:rPr>
            <w:noProof/>
            <w:webHidden/>
          </w:rPr>
          <w:tab/>
        </w:r>
        <w:r>
          <w:rPr>
            <w:noProof/>
            <w:webHidden/>
          </w:rPr>
          <w:fldChar w:fldCharType="begin"/>
        </w:r>
        <w:r>
          <w:rPr>
            <w:noProof/>
            <w:webHidden/>
          </w:rPr>
          <w:instrText xml:space="preserve"> PAGEREF _Toc103350432 \h </w:instrText>
        </w:r>
        <w:r>
          <w:rPr>
            <w:noProof/>
            <w:webHidden/>
          </w:rPr>
        </w:r>
        <w:r>
          <w:rPr>
            <w:noProof/>
            <w:webHidden/>
          </w:rPr>
          <w:fldChar w:fldCharType="separate"/>
        </w:r>
        <w:r>
          <w:rPr>
            <w:noProof/>
            <w:webHidden/>
          </w:rPr>
          <w:t>13</w:t>
        </w:r>
        <w:r>
          <w:rPr>
            <w:noProof/>
            <w:webHidden/>
          </w:rPr>
          <w:fldChar w:fldCharType="end"/>
        </w:r>
      </w:hyperlink>
    </w:p>
    <w:p w14:paraId="04F2B1EE" w14:textId="61447A3B" w:rsidR="00137E13" w:rsidRDefault="00137E13">
      <w:pPr>
        <w:pStyle w:val="TOC3"/>
        <w:rPr>
          <w:rFonts w:cstheme="minorBidi"/>
          <w:noProof/>
          <w:lang w:val="en-CZ" w:eastAsia="en-GB"/>
        </w:rPr>
      </w:pPr>
      <w:hyperlink w:anchor="_Toc103350433" w:history="1">
        <w:r w:rsidRPr="00EF098F">
          <w:rPr>
            <w:rStyle w:val="Hyperlink"/>
            <w:rFonts w:cstheme="minorHAnsi"/>
            <w:noProof/>
          </w:rPr>
          <w:t>Article 6: Patient safety</w:t>
        </w:r>
        <w:r>
          <w:rPr>
            <w:noProof/>
            <w:webHidden/>
          </w:rPr>
          <w:tab/>
        </w:r>
        <w:r>
          <w:rPr>
            <w:noProof/>
            <w:webHidden/>
          </w:rPr>
          <w:fldChar w:fldCharType="begin"/>
        </w:r>
        <w:r>
          <w:rPr>
            <w:noProof/>
            <w:webHidden/>
          </w:rPr>
          <w:instrText xml:space="preserve"> PAGEREF _Toc103350433 \h </w:instrText>
        </w:r>
        <w:r>
          <w:rPr>
            <w:noProof/>
            <w:webHidden/>
          </w:rPr>
        </w:r>
        <w:r>
          <w:rPr>
            <w:noProof/>
            <w:webHidden/>
          </w:rPr>
          <w:fldChar w:fldCharType="separate"/>
        </w:r>
        <w:r>
          <w:rPr>
            <w:noProof/>
            <w:webHidden/>
          </w:rPr>
          <w:t>13</w:t>
        </w:r>
        <w:r>
          <w:rPr>
            <w:noProof/>
            <w:webHidden/>
          </w:rPr>
          <w:fldChar w:fldCharType="end"/>
        </w:r>
      </w:hyperlink>
    </w:p>
    <w:p w14:paraId="6DA0A517" w14:textId="5E743161" w:rsidR="00137E13" w:rsidRDefault="00137E13">
      <w:pPr>
        <w:pStyle w:val="TOC2"/>
        <w:rPr>
          <w:rFonts w:cstheme="minorBidi"/>
          <w:noProof/>
          <w:lang w:val="en-CZ" w:eastAsia="en-GB"/>
        </w:rPr>
      </w:pPr>
      <w:hyperlink w:anchor="_Toc103350434" w:history="1">
        <w:r w:rsidRPr="00EF098F">
          <w:rPr>
            <w:rStyle w:val="Hyperlink"/>
            <w:rFonts w:cstheme="minorHAnsi"/>
            <w:noProof/>
          </w:rPr>
          <w:t>Chapter III - Organisational and Policy Considerations</w:t>
        </w:r>
        <w:r>
          <w:rPr>
            <w:noProof/>
            <w:webHidden/>
          </w:rPr>
          <w:tab/>
        </w:r>
        <w:r>
          <w:rPr>
            <w:noProof/>
            <w:webHidden/>
          </w:rPr>
          <w:fldChar w:fldCharType="begin"/>
        </w:r>
        <w:r>
          <w:rPr>
            <w:noProof/>
            <w:webHidden/>
          </w:rPr>
          <w:instrText xml:space="preserve"> PAGEREF _Toc103350434 \h </w:instrText>
        </w:r>
        <w:r>
          <w:rPr>
            <w:noProof/>
            <w:webHidden/>
          </w:rPr>
        </w:r>
        <w:r>
          <w:rPr>
            <w:noProof/>
            <w:webHidden/>
          </w:rPr>
          <w:fldChar w:fldCharType="separate"/>
        </w:r>
        <w:r>
          <w:rPr>
            <w:noProof/>
            <w:webHidden/>
          </w:rPr>
          <w:t>13</w:t>
        </w:r>
        <w:r>
          <w:rPr>
            <w:noProof/>
            <w:webHidden/>
          </w:rPr>
          <w:fldChar w:fldCharType="end"/>
        </w:r>
      </w:hyperlink>
    </w:p>
    <w:p w14:paraId="46EA54F2" w14:textId="3901DD91" w:rsidR="00137E13" w:rsidRDefault="00137E13">
      <w:pPr>
        <w:pStyle w:val="TOC3"/>
        <w:rPr>
          <w:rFonts w:cstheme="minorBidi"/>
          <w:noProof/>
          <w:lang w:val="en-CZ" w:eastAsia="en-GB"/>
        </w:rPr>
      </w:pPr>
      <w:hyperlink w:anchor="_Toc103350435" w:history="1">
        <w:r w:rsidRPr="00EF098F">
          <w:rPr>
            <w:rStyle w:val="Hyperlink"/>
            <w:rFonts w:cstheme="minorHAnsi"/>
            <w:noProof/>
          </w:rPr>
          <w:t>Article 7: Enablers for implementation</w:t>
        </w:r>
        <w:r>
          <w:rPr>
            <w:noProof/>
            <w:webHidden/>
          </w:rPr>
          <w:tab/>
        </w:r>
        <w:r>
          <w:rPr>
            <w:noProof/>
            <w:webHidden/>
          </w:rPr>
          <w:fldChar w:fldCharType="begin"/>
        </w:r>
        <w:r>
          <w:rPr>
            <w:noProof/>
            <w:webHidden/>
          </w:rPr>
          <w:instrText xml:space="preserve"> PAGEREF _Toc103350435 \h </w:instrText>
        </w:r>
        <w:r>
          <w:rPr>
            <w:noProof/>
            <w:webHidden/>
          </w:rPr>
        </w:r>
        <w:r>
          <w:rPr>
            <w:noProof/>
            <w:webHidden/>
          </w:rPr>
          <w:fldChar w:fldCharType="separate"/>
        </w:r>
        <w:r>
          <w:rPr>
            <w:noProof/>
            <w:webHidden/>
          </w:rPr>
          <w:t>13</w:t>
        </w:r>
        <w:r>
          <w:rPr>
            <w:noProof/>
            <w:webHidden/>
          </w:rPr>
          <w:fldChar w:fldCharType="end"/>
        </w:r>
      </w:hyperlink>
    </w:p>
    <w:p w14:paraId="26C9AFD7" w14:textId="4F566360" w:rsidR="00137E13" w:rsidRDefault="00137E13">
      <w:pPr>
        <w:pStyle w:val="TOC3"/>
        <w:rPr>
          <w:rFonts w:cstheme="minorBidi"/>
          <w:noProof/>
          <w:lang w:val="en-CZ" w:eastAsia="en-GB"/>
        </w:rPr>
      </w:pPr>
      <w:hyperlink w:anchor="_Toc103350436" w:history="1">
        <w:r w:rsidRPr="00EF098F">
          <w:rPr>
            <w:rStyle w:val="Hyperlink"/>
            <w:rFonts w:cstheme="minorHAnsi"/>
            <w:noProof/>
          </w:rPr>
          <w:t>Article 8: Quality standards and validation</w:t>
        </w:r>
        <w:r>
          <w:rPr>
            <w:noProof/>
            <w:webHidden/>
          </w:rPr>
          <w:tab/>
        </w:r>
        <w:r>
          <w:rPr>
            <w:noProof/>
            <w:webHidden/>
          </w:rPr>
          <w:fldChar w:fldCharType="begin"/>
        </w:r>
        <w:r>
          <w:rPr>
            <w:noProof/>
            <w:webHidden/>
          </w:rPr>
          <w:instrText xml:space="preserve"> PAGEREF _Toc103350436 \h </w:instrText>
        </w:r>
        <w:r>
          <w:rPr>
            <w:noProof/>
            <w:webHidden/>
          </w:rPr>
        </w:r>
        <w:r>
          <w:rPr>
            <w:noProof/>
            <w:webHidden/>
          </w:rPr>
          <w:fldChar w:fldCharType="separate"/>
        </w:r>
        <w:r>
          <w:rPr>
            <w:noProof/>
            <w:webHidden/>
          </w:rPr>
          <w:t>14</w:t>
        </w:r>
        <w:r>
          <w:rPr>
            <w:noProof/>
            <w:webHidden/>
          </w:rPr>
          <w:fldChar w:fldCharType="end"/>
        </w:r>
      </w:hyperlink>
    </w:p>
    <w:p w14:paraId="226BA279" w14:textId="39882D1B" w:rsidR="00137E13" w:rsidRDefault="00137E13">
      <w:pPr>
        <w:pStyle w:val="TOC3"/>
        <w:rPr>
          <w:rFonts w:cstheme="minorBidi"/>
          <w:noProof/>
          <w:lang w:val="en-CZ" w:eastAsia="en-GB"/>
        </w:rPr>
      </w:pPr>
      <w:hyperlink w:anchor="_Toc103350437" w:history="1">
        <w:r w:rsidRPr="00EF098F">
          <w:rPr>
            <w:rStyle w:val="Hyperlink"/>
            <w:rFonts w:cstheme="minorHAnsi"/>
            <w:noProof/>
          </w:rPr>
          <w:t>Article 9: Education, training and awareness</w:t>
        </w:r>
        <w:r>
          <w:rPr>
            <w:noProof/>
            <w:webHidden/>
          </w:rPr>
          <w:tab/>
        </w:r>
        <w:r>
          <w:rPr>
            <w:noProof/>
            <w:webHidden/>
          </w:rPr>
          <w:fldChar w:fldCharType="begin"/>
        </w:r>
        <w:r>
          <w:rPr>
            <w:noProof/>
            <w:webHidden/>
          </w:rPr>
          <w:instrText xml:space="preserve"> PAGEREF _Toc103350437 \h </w:instrText>
        </w:r>
        <w:r>
          <w:rPr>
            <w:noProof/>
            <w:webHidden/>
          </w:rPr>
        </w:r>
        <w:r>
          <w:rPr>
            <w:noProof/>
            <w:webHidden/>
          </w:rPr>
          <w:fldChar w:fldCharType="separate"/>
        </w:r>
        <w:r>
          <w:rPr>
            <w:noProof/>
            <w:webHidden/>
          </w:rPr>
          <w:t>14</w:t>
        </w:r>
        <w:r>
          <w:rPr>
            <w:noProof/>
            <w:webHidden/>
          </w:rPr>
          <w:fldChar w:fldCharType="end"/>
        </w:r>
      </w:hyperlink>
    </w:p>
    <w:p w14:paraId="1644CDDB" w14:textId="73B401A4" w:rsidR="00137E13" w:rsidRDefault="00137E13">
      <w:pPr>
        <w:pStyle w:val="TOC2"/>
        <w:rPr>
          <w:rFonts w:cstheme="minorBidi"/>
          <w:noProof/>
          <w:lang w:val="en-CZ" w:eastAsia="en-GB"/>
        </w:rPr>
      </w:pPr>
      <w:hyperlink w:anchor="_Toc103350438" w:history="1">
        <w:r w:rsidRPr="00EF098F">
          <w:rPr>
            <w:rStyle w:val="Hyperlink"/>
            <w:rFonts w:cstheme="minorHAnsi"/>
            <w:noProof/>
          </w:rPr>
          <w:t>Chapter IV - Semantic Considerations</w:t>
        </w:r>
        <w:r>
          <w:rPr>
            <w:noProof/>
            <w:webHidden/>
          </w:rPr>
          <w:tab/>
        </w:r>
        <w:r>
          <w:rPr>
            <w:noProof/>
            <w:webHidden/>
          </w:rPr>
          <w:fldChar w:fldCharType="begin"/>
        </w:r>
        <w:r>
          <w:rPr>
            <w:noProof/>
            <w:webHidden/>
          </w:rPr>
          <w:instrText xml:space="preserve"> PAGEREF _Toc103350438 \h </w:instrText>
        </w:r>
        <w:r>
          <w:rPr>
            <w:noProof/>
            <w:webHidden/>
          </w:rPr>
        </w:r>
        <w:r>
          <w:rPr>
            <w:noProof/>
            <w:webHidden/>
          </w:rPr>
          <w:fldChar w:fldCharType="separate"/>
        </w:r>
        <w:r>
          <w:rPr>
            <w:noProof/>
            <w:webHidden/>
          </w:rPr>
          <w:t>14</w:t>
        </w:r>
        <w:r>
          <w:rPr>
            <w:noProof/>
            <w:webHidden/>
          </w:rPr>
          <w:fldChar w:fldCharType="end"/>
        </w:r>
      </w:hyperlink>
    </w:p>
    <w:p w14:paraId="689A127D" w14:textId="0AF1C9C7" w:rsidR="00137E13" w:rsidRDefault="00137E13">
      <w:pPr>
        <w:pStyle w:val="TOC3"/>
        <w:rPr>
          <w:rFonts w:cstheme="minorBidi"/>
          <w:noProof/>
          <w:lang w:val="en-CZ" w:eastAsia="en-GB"/>
        </w:rPr>
      </w:pPr>
      <w:hyperlink w:anchor="_Toc103350439" w:history="1">
        <w:r w:rsidRPr="00EF098F">
          <w:rPr>
            <w:rStyle w:val="Hyperlink"/>
            <w:rFonts w:cstheme="minorHAnsi"/>
            <w:noProof/>
          </w:rPr>
          <w:t>Article 10: Data</w:t>
        </w:r>
        <w:r>
          <w:rPr>
            <w:noProof/>
            <w:webHidden/>
          </w:rPr>
          <w:tab/>
        </w:r>
        <w:r>
          <w:rPr>
            <w:noProof/>
            <w:webHidden/>
          </w:rPr>
          <w:fldChar w:fldCharType="begin"/>
        </w:r>
        <w:r>
          <w:rPr>
            <w:noProof/>
            <w:webHidden/>
          </w:rPr>
          <w:instrText xml:space="preserve"> PAGEREF _Toc103350439 \h </w:instrText>
        </w:r>
        <w:r>
          <w:rPr>
            <w:noProof/>
            <w:webHidden/>
          </w:rPr>
        </w:r>
        <w:r>
          <w:rPr>
            <w:noProof/>
            <w:webHidden/>
          </w:rPr>
          <w:fldChar w:fldCharType="separate"/>
        </w:r>
        <w:r>
          <w:rPr>
            <w:noProof/>
            <w:webHidden/>
          </w:rPr>
          <w:t>15</w:t>
        </w:r>
        <w:r>
          <w:rPr>
            <w:noProof/>
            <w:webHidden/>
          </w:rPr>
          <w:fldChar w:fldCharType="end"/>
        </w:r>
      </w:hyperlink>
    </w:p>
    <w:p w14:paraId="79C42DA2" w14:textId="64586C66" w:rsidR="00137E13" w:rsidRDefault="00137E13">
      <w:pPr>
        <w:pStyle w:val="TOC3"/>
        <w:rPr>
          <w:rFonts w:cstheme="minorBidi"/>
          <w:noProof/>
          <w:lang w:val="en-CZ" w:eastAsia="en-GB"/>
        </w:rPr>
      </w:pPr>
      <w:hyperlink w:anchor="_Toc103350440" w:history="1">
        <w:r w:rsidRPr="00EF098F">
          <w:rPr>
            <w:rStyle w:val="Hyperlink"/>
            <w:rFonts w:cstheme="minorHAnsi"/>
            <w:noProof/>
          </w:rPr>
          <w:t>Article 11: Terminology</w:t>
        </w:r>
        <w:r>
          <w:rPr>
            <w:noProof/>
            <w:webHidden/>
          </w:rPr>
          <w:tab/>
        </w:r>
        <w:r>
          <w:rPr>
            <w:noProof/>
            <w:webHidden/>
          </w:rPr>
          <w:fldChar w:fldCharType="begin"/>
        </w:r>
        <w:r>
          <w:rPr>
            <w:noProof/>
            <w:webHidden/>
          </w:rPr>
          <w:instrText xml:space="preserve"> PAGEREF _Toc103350440 \h </w:instrText>
        </w:r>
        <w:r>
          <w:rPr>
            <w:noProof/>
            <w:webHidden/>
          </w:rPr>
        </w:r>
        <w:r>
          <w:rPr>
            <w:noProof/>
            <w:webHidden/>
          </w:rPr>
          <w:fldChar w:fldCharType="separate"/>
        </w:r>
        <w:r>
          <w:rPr>
            <w:noProof/>
            <w:webHidden/>
          </w:rPr>
          <w:t>15</w:t>
        </w:r>
        <w:r>
          <w:rPr>
            <w:noProof/>
            <w:webHidden/>
          </w:rPr>
          <w:fldChar w:fldCharType="end"/>
        </w:r>
      </w:hyperlink>
    </w:p>
    <w:p w14:paraId="76179317" w14:textId="0AA39A23" w:rsidR="00137E13" w:rsidRDefault="00137E13">
      <w:pPr>
        <w:pStyle w:val="TOC3"/>
        <w:rPr>
          <w:rFonts w:cstheme="minorBidi"/>
          <w:noProof/>
          <w:lang w:val="en-CZ" w:eastAsia="en-GB"/>
        </w:rPr>
      </w:pPr>
      <w:hyperlink w:anchor="_Toc103350441" w:history="1">
        <w:r w:rsidRPr="00EF098F">
          <w:rPr>
            <w:rStyle w:val="Hyperlink"/>
            <w:noProof/>
          </w:rPr>
          <w:t>Article 12: Controlled Lists (Valueset Catalogues)</w:t>
        </w:r>
        <w:r>
          <w:rPr>
            <w:noProof/>
            <w:webHidden/>
          </w:rPr>
          <w:tab/>
        </w:r>
        <w:r>
          <w:rPr>
            <w:noProof/>
            <w:webHidden/>
          </w:rPr>
          <w:fldChar w:fldCharType="begin"/>
        </w:r>
        <w:r>
          <w:rPr>
            <w:noProof/>
            <w:webHidden/>
          </w:rPr>
          <w:instrText xml:space="preserve"> PAGEREF _Toc103350441 \h </w:instrText>
        </w:r>
        <w:r>
          <w:rPr>
            <w:noProof/>
            <w:webHidden/>
          </w:rPr>
        </w:r>
        <w:r>
          <w:rPr>
            <w:noProof/>
            <w:webHidden/>
          </w:rPr>
          <w:fldChar w:fldCharType="separate"/>
        </w:r>
        <w:r>
          <w:rPr>
            <w:noProof/>
            <w:webHidden/>
          </w:rPr>
          <w:t>16</w:t>
        </w:r>
        <w:r>
          <w:rPr>
            <w:noProof/>
            <w:webHidden/>
          </w:rPr>
          <w:fldChar w:fldCharType="end"/>
        </w:r>
      </w:hyperlink>
    </w:p>
    <w:p w14:paraId="0172C149" w14:textId="3FF0314C" w:rsidR="00137E13" w:rsidRDefault="00137E13">
      <w:pPr>
        <w:pStyle w:val="TOC2"/>
        <w:rPr>
          <w:rFonts w:cstheme="minorBidi"/>
          <w:noProof/>
          <w:lang w:val="en-CZ" w:eastAsia="en-GB"/>
        </w:rPr>
      </w:pPr>
      <w:hyperlink w:anchor="_Toc103350442" w:history="1">
        <w:r w:rsidRPr="00EF098F">
          <w:rPr>
            <w:rStyle w:val="Hyperlink"/>
            <w:rFonts w:cstheme="minorHAnsi"/>
            <w:noProof/>
          </w:rPr>
          <w:t>Chapter V - Technical Considerations</w:t>
        </w:r>
        <w:r>
          <w:rPr>
            <w:noProof/>
            <w:webHidden/>
          </w:rPr>
          <w:tab/>
        </w:r>
        <w:r>
          <w:rPr>
            <w:noProof/>
            <w:webHidden/>
          </w:rPr>
          <w:fldChar w:fldCharType="begin"/>
        </w:r>
        <w:r>
          <w:rPr>
            <w:noProof/>
            <w:webHidden/>
          </w:rPr>
          <w:instrText xml:space="preserve"> PAGEREF _Toc103350442 \h </w:instrText>
        </w:r>
        <w:r>
          <w:rPr>
            <w:noProof/>
            <w:webHidden/>
          </w:rPr>
        </w:r>
        <w:r>
          <w:rPr>
            <w:noProof/>
            <w:webHidden/>
          </w:rPr>
          <w:fldChar w:fldCharType="separate"/>
        </w:r>
        <w:r>
          <w:rPr>
            <w:noProof/>
            <w:webHidden/>
          </w:rPr>
          <w:t>16</w:t>
        </w:r>
        <w:r>
          <w:rPr>
            <w:noProof/>
            <w:webHidden/>
          </w:rPr>
          <w:fldChar w:fldCharType="end"/>
        </w:r>
      </w:hyperlink>
    </w:p>
    <w:p w14:paraId="2A6DBE99" w14:textId="2E6B0701" w:rsidR="00137E13" w:rsidRDefault="00137E13">
      <w:pPr>
        <w:pStyle w:val="TOC3"/>
        <w:rPr>
          <w:rFonts w:cstheme="minorBidi"/>
          <w:noProof/>
          <w:lang w:val="en-CZ" w:eastAsia="en-GB"/>
        </w:rPr>
      </w:pPr>
      <w:hyperlink w:anchor="_Toc103350443" w:history="1">
        <w:r w:rsidRPr="00EF098F">
          <w:rPr>
            <w:rStyle w:val="Hyperlink"/>
            <w:noProof/>
          </w:rPr>
          <w:t>Article 13: Technical requirements</w:t>
        </w:r>
        <w:r>
          <w:rPr>
            <w:noProof/>
            <w:webHidden/>
          </w:rPr>
          <w:tab/>
        </w:r>
        <w:r>
          <w:rPr>
            <w:noProof/>
            <w:webHidden/>
          </w:rPr>
          <w:fldChar w:fldCharType="begin"/>
        </w:r>
        <w:r>
          <w:rPr>
            <w:noProof/>
            <w:webHidden/>
          </w:rPr>
          <w:instrText xml:space="preserve"> PAGEREF _Toc103350443 \h </w:instrText>
        </w:r>
        <w:r>
          <w:rPr>
            <w:noProof/>
            <w:webHidden/>
          </w:rPr>
        </w:r>
        <w:r>
          <w:rPr>
            <w:noProof/>
            <w:webHidden/>
          </w:rPr>
          <w:fldChar w:fldCharType="separate"/>
        </w:r>
        <w:r>
          <w:rPr>
            <w:noProof/>
            <w:webHidden/>
          </w:rPr>
          <w:t>16</w:t>
        </w:r>
        <w:r>
          <w:rPr>
            <w:noProof/>
            <w:webHidden/>
          </w:rPr>
          <w:fldChar w:fldCharType="end"/>
        </w:r>
      </w:hyperlink>
    </w:p>
    <w:p w14:paraId="4F35CC73" w14:textId="6A22863E" w:rsidR="00137E13" w:rsidRDefault="00137E13">
      <w:pPr>
        <w:pStyle w:val="TOC3"/>
        <w:rPr>
          <w:rFonts w:cstheme="minorBidi"/>
          <w:noProof/>
          <w:lang w:val="en-CZ" w:eastAsia="en-GB"/>
        </w:rPr>
      </w:pPr>
      <w:hyperlink w:anchor="_Toc103350444" w:history="1">
        <w:r w:rsidRPr="00EF098F">
          <w:rPr>
            <w:rStyle w:val="Hyperlink"/>
            <w:noProof/>
          </w:rPr>
          <w:t>Article 14: Security</w:t>
        </w:r>
        <w:r>
          <w:rPr>
            <w:noProof/>
            <w:webHidden/>
          </w:rPr>
          <w:tab/>
        </w:r>
        <w:r>
          <w:rPr>
            <w:noProof/>
            <w:webHidden/>
          </w:rPr>
          <w:fldChar w:fldCharType="begin"/>
        </w:r>
        <w:r>
          <w:rPr>
            <w:noProof/>
            <w:webHidden/>
          </w:rPr>
          <w:instrText xml:space="preserve"> PAGEREF _Toc103350444 \h </w:instrText>
        </w:r>
        <w:r>
          <w:rPr>
            <w:noProof/>
            <w:webHidden/>
          </w:rPr>
        </w:r>
        <w:r>
          <w:rPr>
            <w:noProof/>
            <w:webHidden/>
          </w:rPr>
          <w:fldChar w:fldCharType="separate"/>
        </w:r>
        <w:r>
          <w:rPr>
            <w:noProof/>
            <w:webHidden/>
          </w:rPr>
          <w:t>16</w:t>
        </w:r>
        <w:r>
          <w:rPr>
            <w:noProof/>
            <w:webHidden/>
          </w:rPr>
          <w:fldChar w:fldCharType="end"/>
        </w:r>
      </w:hyperlink>
    </w:p>
    <w:p w14:paraId="5DF12716" w14:textId="0BD56D24" w:rsidR="00137E13" w:rsidRDefault="00137E13">
      <w:pPr>
        <w:pStyle w:val="TOC3"/>
        <w:rPr>
          <w:rFonts w:cstheme="minorBidi"/>
          <w:noProof/>
          <w:lang w:val="en-CZ" w:eastAsia="en-GB"/>
        </w:rPr>
      </w:pPr>
      <w:hyperlink w:anchor="_Toc103350445" w:history="1">
        <w:r w:rsidRPr="00EF098F">
          <w:rPr>
            <w:rStyle w:val="Hyperlink"/>
            <w:noProof/>
          </w:rPr>
          <w:t>Article 15: Testing and audit</w:t>
        </w:r>
        <w:r>
          <w:rPr>
            <w:noProof/>
            <w:webHidden/>
          </w:rPr>
          <w:tab/>
        </w:r>
        <w:r>
          <w:rPr>
            <w:noProof/>
            <w:webHidden/>
          </w:rPr>
          <w:fldChar w:fldCharType="begin"/>
        </w:r>
        <w:r>
          <w:rPr>
            <w:noProof/>
            <w:webHidden/>
          </w:rPr>
          <w:instrText xml:space="preserve"> PAGEREF _Toc103350445 \h </w:instrText>
        </w:r>
        <w:r>
          <w:rPr>
            <w:noProof/>
            <w:webHidden/>
          </w:rPr>
        </w:r>
        <w:r>
          <w:rPr>
            <w:noProof/>
            <w:webHidden/>
          </w:rPr>
          <w:fldChar w:fldCharType="separate"/>
        </w:r>
        <w:r>
          <w:rPr>
            <w:noProof/>
            <w:webHidden/>
          </w:rPr>
          <w:t>17</w:t>
        </w:r>
        <w:r>
          <w:rPr>
            <w:noProof/>
            <w:webHidden/>
          </w:rPr>
          <w:fldChar w:fldCharType="end"/>
        </w:r>
      </w:hyperlink>
    </w:p>
    <w:p w14:paraId="07756E48" w14:textId="641BB70A" w:rsidR="00137E13" w:rsidRDefault="00137E13">
      <w:pPr>
        <w:pStyle w:val="TOC1"/>
        <w:rPr>
          <w:rFonts w:cstheme="minorBidi"/>
          <w:noProof/>
          <w:lang w:val="en-CZ" w:eastAsia="en-GB"/>
        </w:rPr>
      </w:pPr>
      <w:hyperlink w:anchor="_Toc103350446" w:history="1">
        <w:r w:rsidRPr="00EF098F">
          <w:rPr>
            <w:rStyle w:val="Hyperlink"/>
            <w:rFonts w:cstheme="minorHAnsi"/>
            <w:noProof/>
          </w:rPr>
          <w:t>3</w:t>
        </w:r>
        <w:r>
          <w:rPr>
            <w:rFonts w:cstheme="minorBidi"/>
            <w:noProof/>
            <w:lang w:val="en-CZ" w:eastAsia="en-GB"/>
          </w:rPr>
          <w:tab/>
        </w:r>
        <w:r w:rsidRPr="00EF098F">
          <w:rPr>
            <w:rStyle w:val="Hyperlink"/>
            <w:rFonts w:cstheme="minorHAnsi"/>
            <w:noProof/>
          </w:rPr>
          <w:t>SUPPORTING INFORMATION</w:t>
        </w:r>
        <w:r>
          <w:rPr>
            <w:noProof/>
            <w:webHidden/>
          </w:rPr>
          <w:tab/>
        </w:r>
        <w:r>
          <w:rPr>
            <w:noProof/>
            <w:webHidden/>
          </w:rPr>
          <w:fldChar w:fldCharType="begin"/>
        </w:r>
        <w:r>
          <w:rPr>
            <w:noProof/>
            <w:webHidden/>
          </w:rPr>
          <w:instrText xml:space="preserve"> PAGEREF _Toc103350446 \h </w:instrText>
        </w:r>
        <w:r>
          <w:rPr>
            <w:noProof/>
            <w:webHidden/>
          </w:rPr>
        </w:r>
        <w:r>
          <w:rPr>
            <w:noProof/>
            <w:webHidden/>
          </w:rPr>
          <w:fldChar w:fldCharType="separate"/>
        </w:r>
        <w:r>
          <w:rPr>
            <w:noProof/>
            <w:webHidden/>
          </w:rPr>
          <w:t>17</w:t>
        </w:r>
        <w:r>
          <w:rPr>
            <w:noProof/>
            <w:webHidden/>
          </w:rPr>
          <w:fldChar w:fldCharType="end"/>
        </w:r>
      </w:hyperlink>
    </w:p>
    <w:p w14:paraId="3F147A3A" w14:textId="2D3843E0" w:rsidR="00137E13" w:rsidRDefault="00137E13">
      <w:pPr>
        <w:pStyle w:val="TOC2"/>
        <w:rPr>
          <w:rFonts w:cstheme="minorBidi"/>
          <w:noProof/>
          <w:lang w:val="en-CZ" w:eastAsia="en-GB"/>
        </w:rPr>
      </w:pPr>
      <w:hyperlink w:anchor="_Toc103350447" w:history="1">
        <w:r w:rsidRPr="00EF098F">
          <w:rPr>
            <w:rStyle w:val="Hyperlink"/>
            <w:rFonts w:cstheme="minorHAnsi"/>
            <w:noProof/>
          </w:rPr>
          <w:t>Chapter I - General Considerations</w:t>
        </w:r>
        <w:r>
          <w:rPr>
            <w:noProof/>
            <w:webHidden/>
          </w:rPr>
          <w:tab/>
        </w:r>
        <w:r>
          <w:rPr>
            <w:noProof/>
            <w:webHidden/>
          </w:rPr>
          <w:fldChar w:fldCharType="begin"/>
        </w:r>
        <w:r>
          <w:rPr>
            <w:noProof/>
            <w:webHidden/>
          </w:rPr>
          <w:instrText xml:space="preserve"> PAGEREF _Toc103350447 \h </w:instrText>
        </w:r>
        <w:r>
          <w:rPr>
            <w:noProof/>
            <w:webHidden/>
          </w:rPr>
        </w:r>
        <w:r>
          <w:rPr>
            <w:noProof/>
            <w:webHidden/>
          </w:rPr>
          <w:fldChar w:fldCharType="separate"/>
        </w:r>
        <w:r>
          <w:rPr>
            <w:noProof/>
            <w:webHidden/>
          </w:rPr>
          <w:t>17</w:t>
        </w:r>
        <w:r>
          <w:rPr>
            <w:noProof/>
            <w:webHidden/>
          </w:rPr>
          <w:fldChar w:fldCharType="end"/>
        </w:r>
      </w:hyperlink>
    </w:p>
    <w:p w14:paraId="0FA1D425" w14:textId="49C2124C" w:rsidR="00137E13" w:rsidRDefault="00137E13">
      <w:pPr>
        <w:pStyle w:val="TOC3"/>
        <w:rPr>
          <w:rFonts w:cstheme="minorBidi"/>
          <w:noProof/>
          <w:lang w:val="en-CZ" w:eastAsia="en-GB"/>
        </w:rPr>
      </w:pPr>
      <w:hyperlink w:anchor="_Toc103350448" w:history="1">
        <w:r w:rsidRPr="00EF098F">
          <w:rPr>
            <w:rStyle w:val="Hyperlink"/>
            <w:noProof/>
          </w:rPr>
          <w:t>Article 1: Objectives and scope</w:t>
        </w:r>
        <w:r>
          <w:rPr>
            <w:noProof/>
            <w:webHidden/>
          </w:rPr>
          <w:tab/>
        </w:r>
        <w:r>
          <w:rPr>
            <w:noProof/>
            <w:webHidden/>
          </w:rPr>
          <w:fldChar w:fldCharType="begin"/>
        </w:r>
        <w:r>
          <w:rPr>
            <w:noProof/>
            <w:webHidden/>
          </w:rPr>
          <w:instrText xml:space="preserve"> PAGEREF _Toc103350448 \h </w:instrText>
        </w:r>
        <w:r>
          <w:rPr>
            <w:noProof/>
            <w:webHidden/>
          </w:rPr>
        </w:r>
        <w:r>
          <w:rPr>
            <w:noProof/>
            <w:webHidden/>
          </w:rPr>
          <w:fldChar w:fldCharType="separate"/>
        </w:r>
        <w:r>
          <w:rPr>
            <w:noProof/>
            <w:webHidden/>
          </w:rPr>
          <w:t>17</w:t>
        </w:r>
        <w:r>
          <w:rPr>
            <w:noProof/>
            <w:webHidden/>
          </w:rPr>
          <w:fldChar w:fldCharType="end"/>
        </w:r>
      </w:hyperlink>
    </w:p>
    <w:p w14:paraId="4E545772" w14:textId="67B375C9" w:rsidR="00137E13" w:rsidRDefault="00137E13">
      <w:pPr>
        <w:pStyle w:val="TOC3"/>
        <w:rPr>
          <w:rFonts w:cstheme="minorBidi"/>
          <w:noProof/>
          <w:lang w:val="en-CZ" w:eastAsia="en-GB"/>
        </w:rPr>
      </w:pPr>
      <w:hyperlink w:anchor="_Toc103350449" w:history="1">
        <w:r w:rsidRPr="00EF098F">
          <w:rPr>
            <w:rStyle w:val="Hyperlink"/>
            <w:noProof/>
          </w:rPr>
          <w:t>Article 2: Definitions</w:t>
        </w:r>
        <w:r>
          <w:rPr>
            <w:noProof/>
            <w:webHidden/>
          </w:rPr>
          <w:tab/>
        </w:r>
        <w:r>
          <w:rPr>
            <w:noProof/>
            <w:webHidden/>
          </w:rPr>
          <w:fldChar w:fldCharType="begin"/>
        </w:r>
        <w:r>
          <w:rPr>
            <w:noProof/>
            <w:webHidden/>
          </w:rPr>
          <w:instrText xml:space="preserve"> PAGEREF _Toc103350449 \h </w:instrText>
        </w:r>
        <w:r>
          <w:rPr>
            <w:noProof/>
            <w:webHidden/>
          </w:rPr>
        </w:r>
        <w:r>
          <w:rPr>
            <w:noProof/>
            <w:webHidden/>
          </w:rPr>
          <w:fldChar w:fldCharType="separate"/>
        </w:r>
        <w:r>
          <w:rPr>
            <w:noProof/>
            <w:webHidden/>
          </w:rPr>
          <w:t>17</w:t>
        </w:r>
        <w:r>
          <w:rPr>
            <w:noProof/>
            <w:webHidden/>
          </w:rPr>
          <w:fldChar w:fldCharType="end"/>
        </w:r>
      </w:hyperlink>
    </w:p>
    <w:p w14:paraId="14AB9F9C" w14:textId="6DD5127B" w:rsidR="00137E13" w:rsidRDefault="00137E13">
      <w:pPr>
        <w:pStyle w:val="TOC3"/>
        <w:rPr>
          <w:rFonts w:cstheme="minorBidi"/>
          <w:noProof/>
          <w:lang w:val="en-CZ" w:eastAsia="en-GB"/>
        </w:rPr>
      </w:pPr>
      <w:hyperlink w:anchor="_Toc103350450" w:history="1">
        <w:r w:rsidRPr="00EF098F">
          <w:rPr>
            <w:rStyle w:val="Hyperlink"/>
            <w:noProof/>
          </w:rPr>
          <w:t>Article 3: Concept and intended use</w:t>
        </w:r>
        <w:r>
          <w:rPr>
            <w:noProof/>
            <w:webHidden/>
          </w:rPr>
          <w:tab/>
        </w:r>
        <w:r>
          <w:rPr>
            <w:noProof/>
            <w:webHidden/>
          </w:rPr>
          <w:fldChar w:fldCharType="begin"/>
        </w:r>
        <w:r>
          <w:rPr>
            <w:noProof/>
            <w:webHidden/>
          </w:rPr>
          <w:instrText xml:space="preserve"> PAGEREF _Toc103350450 \h </w:instrText>
        </w:r>
        <w:r>
          <w:rPr>
            <w:noProof/>
            <w:webHidden/>
          </w:rPr>
        </w:r>
        <w:r>
          <w:rPr>
            <w:noProof/>
            <w:webHidden/>
          </w:rPr>
          <w:fldChar w:fldCharType="separate"/>
        </w:r>
        <w:r>
          <w:rPr>
            <w:noProof/>
            <w:webHidden/>
          </w:rPr>
          <w:t>18</w:t>
        </w:r>
        <w:r>
          <w:rPr>
            <w:noProof/>
            <w:webHidden/>
          </w:rPr>
          <w:fldChar w:fldCharType="end"/>
        </w:r>
      </w:hyperlink>
    </w:p>
    <w:p w14:paraId="1716EC6E" w14:textId="439C2110" w:rsidR="00137E13" w:rsidRDefault="00137E13">
      <w:pPr>
        <w:pStyle w:val="TOC2"/>
        <w:rPr>
          <w:rFonts w:cstheme="minorBidi"/>
          <w:noProof/>
          <w:lang w:val="en-CZ" w:eastAsia="en-GB"/>
        </w:rPr>
      </w:pPr>
      <w:hyperlink w:anchor="_Toc103350451" w:history="1">
        <w:r w:rsidRPr="00EF098F">
          <w:rPr>
            <w:rStyle w:val="Hyperlink"/>
            <w:rFonts w:cstheme="minorHAnsi"/>
            <w:noProof/>
          </w:rPr>
          <w:t>Chapter II - Legal and Regulatory Considerations</w:t>
        </w:r>
        <w:r>
          <w:rPr>
            <w:noProof/>
            <w:webHidden/>
          </w:rPr>
          <w:tab/>
        </w:r>
        <w:r>
          <w:rPr>
            <w:noProof/>
            <w:webHidden/>
          </w:rPr>
          <w:fldChar w:fldCharType="begin"/>
        </w:r>
        <w:r>
          <w:rPr>
            <w:noProof/>
            <w:webHidden/>
          </w:rPr>
          <w:instrText xml:space="preserve"> PAGEREF _Toc103350451 \h </w:instrText>
        </w:r>
        <w:r>
          <w:rPr>
            <w:noProof/>
            <w:webHidden/>
          </w:rPr>
        </w:r>
        <w:r>
          <w:rPr>
            <w:noProof/>
            <w:webHidden/>
          </w:rPr>
          <w:fldChar w:fldCharType="separate"/>
        </w:r>
        <w:r>
          <w:rPr>
            <w:noProof/>
            <w:webHidden/>
          </w:rPr>
          <w:t>18</w:t>
        </w:r>
        <w:r>
          <w:rPr>
            <w:noProof/>
            <w:webHidden/>
          </w:rPr>
          <w:fldChar w:fldCharType="end"/>
        </w:r>
      </w:hyperlink>
    </w:p>
    <w:p w14:paraId="6578F9BF" w14:textId="49667EAC" w:rsidR="00137E13" w:rsidRDefault="00137E13">
      <w:pPr>
        <w:pStyle w:val="TOC3"/>
        <w:rPr>
          <w:rFonts w:cstheme="minorBidi"/>
          <w:noProof/>
          <w:lang w:val="en-CZ" w:eastAsia="en-GB"/>
        </w:rPr>
      </w:pPr>
      <w:hyperlink w:anchor="_Toc103350452" w:history="1">
        <w:r w:rsidRPr="00EF098F">
          <w:rPr>
            <w:rStyle w:val="Hyperlink"/>
            <w:noProof/>
          </w:rPr>
          <w:t>Article 4: Data protection</w:t>
        </w:r>
        <w:r>
          <w:rPr>
            <w:noProof/>
            <w:webHidden/>
          </w:rPr>
          <w:tab/>
        </w:r>
        <w:r>
          <w:rPr>
            <w:noProof/>
            <w:webHidden/>
          </w:rPr>
          <w:fldChar w:fldCharType="begin"/>
        </w:r>
        <w:r>
          <w:rPr>
            <w:noProof/>
            <w:webHidden/>
          </w:rPr>
          <w:instrText xml:space="preserve"> PAGEREF _Toc103350452 \h </w:instrText>
        </w:r>
        <w:r>
          <w:rPr>
            <w:noProof/>
            <w:webHidden/>
          </w:rPr>
        </w:r>
        <w:r>
          <w:rPr>
            <w:noProof/>
            <w:webHidden/>
          </w:rPr>
          <w:fldChar w:fldCharType="separate"/>
        </w:r>
        <w:r>
          <w:rPr>
            <w:noProof/>
            <w:webHidden/>
          </w:rPr>
          <w:t>18</w:t>
        </w:r>
        <w:r>
          <w:rPr>
            <w:noProof/>
            <w:webHidden/>
          </w:rPr>
          <w:fldChar w:fldCharType="end"/>
        </w:r>
      </w:hyperlink>
    </w:p>
    <w:p w14:paraId="6D1200A8" w14:textId="1D1E200A" w:rsidR="00137E13" w:rsidRDefault="00137E13">
      <w:pPr>
        <w:pStyle w:val="TOC3"/>
        <w:rPr>
          <w:rFonts w:cstheme="minorBidi"/>
          <w:noProof/>
          <w:lang w:val="en-CZ" w:eastAsia="en-GB"/>
        </w:rPr>
      </w:pPr>
      <w:hyperlink w:anchor="_Toc103350453" w:history="1">
        <w:r w:rsidRPr="00EF098F">
          <w:rPr>
            <w:rStyle w:val="Hyperlink"/>
            <w:noProof/>
          </w:rPr>
          <w:t xml:space="preserve">Article 5: </w:t>
        </w:r>
        <w:r w:rsidRPr="00EF098F">
          <w:rPr>
            <w:rStyle w:val="Hyperlink"/>
            <w:rFonts w:cstheme="minorHAnsi"/>
            <w:noProof/>
          </w:rPr>
          <w:t>Identification, authentication and authorisation</w:t>
        </w:r>
        <w:r>
          <w:rPr>
            <w:noProof/>
            <w:webHidden/>
          </w:rPr>
          <w:tab/>
        </w:r>
        <w:r>
          <w:rPr>
            <w:noProof/>
            <w:webHidden/>
          </w:rPr>
          <w:fldChar w:fldCharType="begin"/>
        </w:r>
        <w:r>
          <w:rPr>
            <w:noProof/>
            <w:webHidden/>
          </w:rPr>
          <w:instrText xml:space="preserve"> PAGEREF _Toc103350453 \h </w:instrText>
        </w:r>
        <w:r>
          <w:rPr>
            <w:noProof/>
            <w:webHidden/>
          </w:rPr>
        </w:r>
        <w:r>
          <w:rPr>
            <w:noProof/>
            <w:webHidden/>
          </w:rPr>
          <w:fldChar w:fldCharType="separate"/>
        </w:r>
        <w:r>
          <w:rPr>
            <w:noProof/>
            <w:webHidden/>
          </w:rPr>
          <w:t>18</w:t>
        </w:r>
        <w:r>
          <w:rPr>
            <w:noProof/>
            <w:webHidden/>
          </w:rPr>
          <w:fldChar w:fldCharType="end"/>
        </w:r>
      </w:hyperlink>
    </w:p>
    <w:p w14:paraId="66B018ED" w14:textId="7F68F5C4" w:rsidR="00137E13" w:rsidRDefault="00137E13">
      <w:pPr>
        <w:pStyle w:val="TOC3"/>
        <w:rPr>
          <w:rFonts w:cstheme="minorBidi"/>
          <w:noProof/>
          <w:lang w:val="en-CZ" w:eastAsia="en-GB"/>
        </w:rPr>
      </w:pPr>
      <w:hyperlink w:anchor="_Toc103350454" w:history="1">
        <w:r w:rsidRPr="00EF098F">
          <w:rPr>
            <w:rStyle w:val="Hyperlink"/>
            <w:noProof/>
          </w:rPr>
          <w:t>Article 6: Patient safety</w:t>
        </w:r>
        <w:r>
          <w:rPr>
            <w:noProof/>
            <w:webHidden/>
          </w:rPr>
          <w:tab/>
        </w:r>
        <w:r>
          <w:rPr>
            <w:noProof/>
            <w:webHidden/>
          </w:rPr>
          <w:fldChar w:fldCharType="begin"/>
        </w:r>
        <w:r>
          <w:rPr>
            <w:noProof/>
            <w:webHidden/>
          </w:rPr>
          <w:instrText xml:space="preserve"> PAGEREF _Toc103350454 \h </w:instrText>
        </w:r>
        <w:r>
          <w:rPr>
            <w:noProof/>
            <w:webHidden/>
          </w:rPr>
        </w:r>
        <w:r>
          <w:rPr>
            <w:noProof/>
            <w:webHidden/>
          </w:rPr>
          <w:fldChar w:fldCharType="separate"/>
        </w:r>
        <w:r>
          <w:rPr>
            <w:noProof/>
            <w:webHidden/>
          </w:rPr>
          <w:t>18</w:t>
        </w:r>
        <w:r>
          <w:rPr>
            <w:noProof/>
            <w:webHidden/>
          </w:rPr>
          <w:fldChar w:fldCharType="end"/>
        </w:r>
      </w:hyperlink>
    </w:p>
    <w:p w14:paraId="0CB92B85" w14:textId="5DBC0321" w:rsidR="00137E13" w:rsidRDefault="00137E13">
      <w:pPr>
        <w:pStyle w:val="TOC2"/>
        <w:rPr>
          <w:rFonts w:cstheme="minorBidi"/>
          <w:noProof/>
          <w:lang w:val="en-CZ" w:eastAsia="en-GB"/>
        </w:rPr>
      </w:pPr>
      <w:hyperlink w:anchor="_Toc103350455" w:history="1">
        <w:r w:rsidRPr="00EF098F">
          <w:rPr>
            <w:rStyle w:val="Hyperlink"/>
            <w:rFonts w:cstheme="minorHAnsi"/>
            <w:noProof/>
          </w:rPr>
          <w:t>Chapter III - Organisational and Policy Considerations</w:t>
        </w:r>
        <w:r>
          <w:rPr>
            <w:noProof/>
            <w:webHidden/>
          </w:rPr>
          <w:tab/>
        </w:r>
        <w:r>
          <w:rPr>
            <w:noProof/>
            <w:webHidden/>
          </w:rPr>
          <w:fldChar w:fldCharType="begin"/>
        </w:r>
        <w:r>
          <w:rPr>
            <w:noProof/>
            <w:webHidden/>
          </w:rPr>
          <w:instrText xml:space="preserve"> PAGEREF _Toc103350455 \h </w:instrText>
        </w:r>
        <w:r>
          <w:rPr>
            <w:noProof/>
            <w:webHidden/>
          </w:rPr>
        </w:r>
        <w:r>
          <w:rPr>
            <w:noProof/>
            <w:webHidden/>
          </w:rPr>
          <w:fldChar w:fldCharType="separate"/>
        </w:r>
        <w:r>
          <w:rPr>
            <w:noProof/>
            <w:webHidden/>
          </w:rPr>
          <w:t>18</w:t>
        </w:r>
        <w:r>
          <w:rPr>
            <w:noProof/>
            <w:webHidden/>
          </w:rPr>
          <w:fldChar w:fldCharType="end"/>
        </w:r>
      </w:hyperlink>
    </w:p>
    <w:p w14:paraId="36C7449D" w14:textId="122337F4" w:rsidR="00137E13" w:rsidRDefault="00137E13">
      <w:pPr>
        <w:pStyle w:val="TOC3"/>
        <w:rPr>
          <w:rFonts w:cstheme="minorBidi"/>
          <w:noProof/>
          <w:lang w:val="en-CZ" w:eastAsia="en-GB"/>
        </w:rPr>
      </w:pPr>
      <w:hyperlink w:anchor="_Toc103350456" w:history="1">
        <w:r w:rsidRPr="00EF098F">
          <w:rPr>
            <w:rStyle w:val="Hyperlink"/>
            <w:rFonts w:cstheme="minorHAnsi"/>
            <w:noProof/>
          </w:rPr>
          <w:t>Article 7: Enablers for implementation</w:t>
        </w:r>
        <w:r>
          <w:rPr>
            <w:noProof/>
            <w:webHidden/>
          </w:rPr>
          <w:tab/>
        </w:r>
        <w:r>
          <w:rPr>
            <w:noProof/>
            <w:webHidden/>
          </w:rPr>
          <w:fldChar w:fldCharType="begin"/>
        </w:r>
        <w:r>
          <w:rPr>
            <w:noProof/>
            <w:webHidden/>
          </w:rPr>
          <w:instrText xml:space="preserve"> PAGEREF _Toc103350456 \h </w:instrText>
        </w:r>
        <w:r>
          <w:rPr>
            <w:noProof/>
            <w:webHidden/>
          </w:rPr>
        </w:r>
        <w:r>
          <w:rPr>
            <w:noProof/>
            <w:webHidden/>
          </w:rPr>
          <w:fldChar w:fldCharType="separate"/>
        </w:r>
        <w:r>
          <w:rPr>
            <w:noProof/>
            <w:webHidden/>
          </w:rPr>
          <w:t>18</w:t>
        </w:r>
        <w:r>
          <w:rPr>
            <w:noProof/>
            <w:webHidden/>
          </w:rPr>
          <w:fldChar w:fldCharType="end"/>
        </w:r>
      </w:hyperlink>
    </w:p>
    <w:p w14:paraId="15A016D3" w14:textId="3CE83D99" w:rsidR="00137E13" w:rsidRDefault="00137E13">
      <w:pPr>
        <w:pStyle w:val="TOC3"/>
        <w:rPr>
          <w:rFonts w:cstheme="minorBidi"/>
          <w:noProof/>
          <w:lang w:val="en-CZ" w:eastAsia="en-GB"/>
        </w:rPr>
      </w:pPr>
      <w:hyperlink w:anchor="_Toc103350457" w:history="1">
        <w:r w:rsidRPr="00EF098F">
          <w:rPr>
            <w:rStyle w:val="Hyperlink"/>
            <w:rFonts w:cstheme="minorHAnsi"/>
            <w:noProof/>
          </w:rPr>
          <w:t>Article 8: Quality standards and validation</w:t>
        </w:r>
        <w:r>
          <w:rPr>
            <w:noProof/>
            <w:webHidden/>
          </w:rPr>
          <w:tab/>
        </w:r>
        <w:r>
          <w:rPr>
            <w:noProof/>
            <w:webHidden/>
          </w:rPr>
          <w:fldChar w:fldCharType="begin"/>
        </w:r>
        <w:r>
          <w:rPr>
            <w:noProof/>
            <w:webHidden/>
          </w:rPr>
          <w:instrText xml:space="preserve"> PAGEREF _Toc103350457 \h </w:instrText>
        </w:r>
        <w:r>
          <w:rPr>
            <w:noProof/>
            <w:webHidden/>
          </w:rPr>
        </w:r>
        <w:r>
          <w:rPr>
            <w:noProof/>
            <w:webHidden/>
          </w:rPr>
          <w:fldChar w:fldCharType="separate"/>
        </w:r>
        <w:r>
          <w:rPr>
            <w:noProof/>
            <w:webHidden/>
          </w:rPr>
          <w:t>18</w:t>
        </w:r>
        <w:r>
          <w:rPr>
            <w:noProof/>
            <w:webHidden/>
          </w:rPr>
          <w:fldChar w:fldCharType="end"/>
        </w:r>
      </w:hyperlink>
    </w:p>
    <w:p w14:paraId="399863AF" w14:textId="78841618" w:rsidR="00137E13" w:rsidRDefault="00137E13">
      <w:pPr>
        <w:pStyle w:val="TOC3"/>
        <w:rPr>
          <w:rFonts w:cstheme="minorBidi"/>
          <w:noProof/>
          <w:lang w:val="en-CZ" w:eastAsia="en-GB"/>
        </w:rPr>
      </w:pPr>
      <w:hyperlink w:anchor="_Toc103350458" w:history="1">
        <w:r w:rsidRPr="00EF098F">
          <w:rPr>
            <w:rStyle w:val="Hyperlink"/>
            <w:rFonts w:cstheme="minorHAnsi"/>
            <w:noProof/>
          </w:rPr>
          <w:t>Article 9: Education, training and awareness</w:t>
        </w:r>
        <w:r>
          <w:rPr>
            <w:noProof/>
            <w:webHidden/>
          </w:rPr>
          <w:tab/>
        </w:r>
        <w:r>
          <w:rPr>
            <w:noProof/>
            <w:webHidden/>
          </w:rPr>
          <w:fldChar w:fldCharType="begin"/>
        </w:r>
        <w:r>
          <w:rPr>
            <w:noProof/>
            <w:webHidden/>
          </w:rPr>
          <w:instrText xml:space="preserve"> PAGEREF _Toc103350458 \h </w:instrText>
        </w:r>
        <w:r>
          <w:rPr>
            <w:noProof/>
            <w:webHidden/>
          </w:rPr>
        </w:r>
        <w:r>
          <w:rPr>
            <w:noProof/>
            <w:webHidden/>
          </w:rPr>
          <w:fldChar w:fldCharType="separate"/>
        </w:r>
        <w:r>
          <w:rPr>
            <w:noProof/>
            <w:webHidden/>
          </w:rPr>
          <w:t>19</w:t>
        </w:r>
        <w:r>
          <w:rPr>
            <w:noProof/>
            <w:webHidden/>
          </w:rPr>
          <w:fldChar w:fldCharType="end"/>
        </w:r>
      </w:hyperlink>
    </w:p>
    <w:p w14:paraId="263511E8" w14:textId="79DDA64B" w:rsidR="00137E13" w:rsidRDefault="00137E13">
      <w:pPr>
        <w:pStyle w:val="TOC2"/>
        <w:rPr>
          <w:rFonts w:cstheme="minorBidi"/>
          <w:noProof/>
          <w:lang w:val="en-CZ" w:eastAsia="en-GB"/>
        </w:rPr>
      </w:pPr>
      <w:hyperlink w:anchor="_Toc103350459" w:history="1">
        <w:r w:rsidRPr="00EF098F">
          <w:rPr>
            <w:rStyle w:val="Hyperlink"/>
            <w:rFonts w:cstheme="minorHAnsi"/>
            <w:noProof/>
          </w:rPr>
          <w:t>Chapter IV - Semantic Considerations</w:t>
        </w:r>
        <w:r>
          <w:rPr>
            <w:noProof/>
            <w:webHidden/>
          </w:rPr>
          <w:tab/>
        </w:r>
        <w:r>
          <w:rPr>
            <w:noProof/>
            <w:webHidden/>
          </w:rPr>
          <w:fldChar w:fldCharType="begin"/>
        </w:r>
        <w:r>
          <w:rPr>
            <w:noProof/>
            <w:webHidden/>
          </w:rPr>
          <w:instrText xml:space="preserve"> PAGEREF _Toc103350459 \h </w:instrText>
        </w:r>
        <w:r>
          <w:rPr>
            <w:noProof/>
            <w:webHidden/>
          </w:rPr>
        </w:r>
        <w:r>
          <w:rPr>
            <w:noProof/>
            <w:webHidden/>
          </w:rPr>
          <w:fldChar w:fldCharType="separate"/>
        </w:r>
        <w:r>
          <w:rPr>
            <w:noProof/>
            <w:webHidden/>
          </w:rPr>
          <w:t>19</w:t>
        </w:r>
        <w:r>
          <w:rPr>
            <w:noProof/>
            <w:webHidden/>
          </w:rPr>
          <w:fldChar w:fldCharType="end"/>
        </w:r>
      </w:hyperlink>
    </w:p>
    <w:p w14:paraId="5CFCC93F" w14:textId="582F69BA" w:rsidR="00137E13" w:rsidRDefault="00137E13">
      <w:pPr>
        <w:pStyle w:val="TOC3"/>
        <w:rPr>
          <w:rFonts w:cstheme="minorBidi"/>
          <w:noProof/>
          <w:lang w:val="en-CZ" w:eastAsia="en-GB"/>
        </w:rPr>
      </w:pPr>
      <w:hyperlink w:anchor="_Toc103350460" w:history="1">
        <w:r w:rsidRPr="00EF098F">
          <w:rPr>
            <w:rStyle w:val="Hyperlink"/>
            <w:rFonts w:cstheme="minorHAnsi"/>
            <w:noProof/>
          </w:rPr>
          <w:t>Article 10: Data</w:t>
        </w:r>
        <w:r>
          <w:rPr>
            <w:noProof/>
            <w:webHidden/>
          </w:rPr>
          <w:tab/>
        </w:r>
        <w:r>
          <w:rPr>
            <w:noProof/>
            <w:webHidden/>
          </w:rPr>
          <w:fldChar w:fldCharType="begin"/>
        </w:r>
        <w:r>
          <w:rPr>
            <w:noProof/>
            <w:webHidden/>
          </w:rPr>
          <w:instrText xml:space="preserve"> PAGEREF _Toc103350460 \h </w:instrText>
        </w:r>
        <w:r>
          <w:rPr>
            <w:noProof/>
            <w:webHidden/>
          </w:rPr>
        </w:r>
        <w:r>
          <w:rPr>
            <w:noProof/>
            <w:webHidden/>
          </w:rPr>
          <w:fldChar w:fldCharType="separate"/>
        </w:r>
        <w:r>
          <w:rPr>
            <w:noProof/>
            <w:webHidden/>
          </w:rPr>
          <w:t>19</w:t>
        </w:r>
        <w:r>
          <w:rPr>
            <w:noProof/>
            <w:webHidden/>
          </w:rPr>
          <w:fldChar w:fldCharType="end"/>
        </w:r>
      </w:hyperlink>
    </w:p>
    <w:p w14:paraId="68C1592A" w14:textId="59FFBB79" w:rsidR="00137E13" w:rsidRDefault="00137E13">
      <w:pPr>
        <w:pStyle w:val="TOC3"/>
        <w:rPr>
          <w:rFonts w:cstheme="minorBidi"/>
          <w:noProof/>
          <w:lang w:val="en-CZ" w:eastAsia="en-GB"/>
        </w:rPr>
      </w:pPr>
      <w:hyperlink w:anchor="_Toc103350461" w:history="1">
        <w:r w:rsidRPr="00EF098F">
          <w:rPr>
            <w:rStyle w:val="Hyperlink"/>
            <w:rFonts w:cstheme="minorHAnsi"/>
            <w:noProof/>
          </w:rPr>
          <w:t>Article 11: Terminology</w:t>
        </w:r>
        <w:r>
          <w:rPr>
            <w:noProof/>
            <w:webHidden/>
          </w:rPr>
          <w:tab/>
        </w:r>
        <w:r>
          <w:rPr>
            <w:noProof/>
            <w:webHidden/>
          </w:rPr>
          <w:fldChar w:fldCharType="begin"/>
        </w:r>
        <w:r>
          <w:rPr>
            <w:noProof/>
            <w:webHidden/>
          </w:rPr>
          <w:instrText xml:space="preserve"> PAGEREF _Toc103350461 \h </w:instrText>
        </w:r>
        <w:r>
          <w:rPr>
            <w:noProof/>
            <w:webHidden/>
          </w:rPr>
        </w:r>
        <w:r>
          <w:rPr>
            <w:noProof/>
            <w:webHidden/>
          </w:rPr>
          <w:fldChar w:fldCharType="separate"/>
        </w:r>
        <w:r>
          <w:rPr>
            <w:noProof/>
            <w:webHidden/>
          </w:rPr>
          <w:t>19</w:t>
        </w:r>
        <w:r>
          <w:rPr>
            <w:noProof/>
            <w:webHidden/>
          </w:rPr>
          <w:fldChar w:fldCharType="end"/>
        </w:r>
      </w:hyperlink>
    </w:p>
    <w:p w14:paraId="5C8693F2" w14:textId="2E1AA194" w:rsidR="00137E13" w:rsidRDefault="00137E13">
      <w:pPr>
        <w:pStyle w:val="TOC3"/>
        <w:rPr>
          <w:rFonts w:cstheme="minorBidi"/>
          <w:noProof/>
          <w:lang w:val="en-CZ" w:eastAsia="en-GB"/>
        </w:rPr>
      </w:pPr>
      <w:hyperlink w:anchor="_Toc103350462" w:history="1">
        <w:r w:rsidRPr="00EF098F">
          <w:rPr>
            <w:rStyle w:val="Hyperlink"/>
            <w:noProof/>
          </w:rPr>
          <w:t>Article 12: Controlled Lists (Valueset</w:t>
        </w:r>
        <w:r w:rsidRPr="00EF098F">
          <w:rPr>
            <w:rStyle w:val="Hyperlink"/>
            <w:rFonts w:cstheme="minorHAnsi"/>
            <w:iCs/>
            <w:noProof/>
          </w:rPr>
          <w:t> </w:t>
        </w:r>
        <w:r w:rsidRPr="00EF098F">
          <w:rPr>
            <w:rStyle w:val="Hyperlink"/>
            <w:noProof/>
          </w:rPr>
          <w:t>Catalogue)</w:t>
        </w:r>
        <w:r>
          <w:rPr>
            <w:noProof/>
            <w:webHidden/>
          </w:rPr>
          <w:tab/>
        </w:r>
        <w:r>
          <w:rPr>
            <w:noProof/>
            <w:webHidden/>
          </w:rPr>
          <w:fldChar w:fldCharType="begin"/>
        </w:r>
        <w:r>
          <w:rPr>
            <w:noProof/>
            <w:webHidden/>
          </w:rPr>
          <w:instrText xml:space="preserve"> PAGEREF _Toc103350462 \h </w:instrText>
        </w:r>
        <w:r>
          <w:rPr>
            <w:noProof/>
            <w:webHidden/>
          </w:rPr>
        </w:r>
        <w:r>
          <w:rPr>
            <w:noProof/>
            <w:webHidden/>
          </w:rPr>
          <w:fldChar w:fldCharType="separate"/>
        </w:r>
        <w:r>
          <w:rPr>
            <w:noProof/>
            <w:webHidden/>
          </w:rPr>
          <w:t>21</w:t>
        </w:r>
        <w:r>
          <w:rPr>
            <w:noProof/>
            <w:webHidden/>
          </w:rPr>
          <w:fldChar w:fldCharType="end"/>
        </w:r>
      </w:hyperlink>
    </w:p>
    <w:p w14:paraId="31E69623" w14:textId="04F3779A" w:rsidR="00137E13" w:rsidRDefault="00137E13">
      <w:pPr>
        <w:pStyle w:val="TOC2"/>
        <w:rPr>
          <w:rFonts w:cstheme="minorBidi"/>
          <w:noProof/>
          <w:lang w:val="en-CZ" w:eastAsia="en-GB"/>
        </w:rPr>
      </w:pPr>
      <w:hyperlink w:anchor="_Toc103350463" w:history="1">
        <w:r w:rsidRPr="00EF098F">
          <w:rPr>
            <w:rStyle w:val="Hyperlink"/>
            <w:rFonts w:cstheme="minorHAnsi"/>
            <w:noProof/>
          </w:rPr>
          <w:t>Chapter V - Technical Considerations</w:t>
        </w:r>
        <w:r>
          <w:rPr>
            <w:noProof/>
            <w:webHidden/>
          </w:rPr>
          <w:tab/>
        </w:r>
        <w:r>
          <w:rPr>
            <w:noProof/>
            <w:webHidden/>
          </w:rPr>
          <w:fldChar w:fldCharType="begin"/>
        </w:r>
        <w:r>
          <w:rPr>
            <w:noProof/>
            <w:webHidden/>
          </w:rPr>
          <w:instrText xml:space="preserve"> PAGEREF _Toc103350463 \h </w:instrText>
        </w:r>
        <w:r>
          <w:rPr>
            <w:noProof/>
            <w:webHidden/>
          </w:rPr>
        </w:r>
        <w:r>
          <w:rPr>
            <w:noProof/>
            <w:webHidden/>
          </w:rPr>
          <w:fldChar w:fldCharType="separate"/>
        </w:r>
        <w:r>
          <w:rPr>
            <w:noProof/>
            <w:webHidden/>
          </w:rPr>
          <w:t>21</w:t>
        </w:r>
        <w:r>
          <w:rPr>
            <w:noProof/>
            <w:webHidden/>
          </w:rPr>
          <w:fldChar w:fldCharType="end"/>
        </w:r>
      </w:hyperlink>
    </w:p>
    <w:p w14:paraId="761A93C7" w14:textId="56625EE6" w:rsidR="00137E13" w:rsidRDefault="00137E13">
      <w:pPr>
        <w:pStyle w:val="TOC3"/>
        <w:rPr>
          <w:rFonts w:cstheme="minorBidi"/>
          <w:noProof/>
          <w:lang w:val="en-CZ" w:eastAsia="en-GB"/>
        </w:rPr>
      </w:pPr>
      <w:hyperlink w:anchor="_Toc103350464" w:history="1">
        <w:r w:rsidRPr="00EF098F">
          <w:rPr>
            <w:rStyle w:val="Hyperlink"/>
            <w:noProof/>
          </w:rPr>
          <w:t>Article 13: Technical requirements</w:t>
        </w:r>
        <w:r>
          <w:rPr>
            <w:noProof/>
            <w:webHidden/>
          </w:rPr>
          <w:tab/>
        </w:r>
        <w:r>
          <w:rPr>
            <w:noProof/>
            <w:webHidden/>
          </w:rPr>
          <w:fldChar w:fldCharType="begin"/>
        </w:r>
        <w:r>
          <w:rPr>
            <w:noProof/>
            <w:webHidden/>
          </w:rPr>
          <w:instrText xml:space="preserve"> PAGEREF _Toc103350464 \h </w:instrText>
        </w:r>
        <w:r>
          <w:rPr>
            <w:noProof/>
            <w:webHidden/>
          </w:rPr>
        </w:r>
        <w:r>
          <w:rPr>
            <w:noProof/>
            <w:webHidden/>
          </w:rPr>
          <w:fldChar w:fldCharType="separate"/>
        </w:r>
        <w:r>
          <w:rPr>
            <w:noProof/>
            <w:webHidden/>
          </w:rPr>
          <w:t>21</w:t>
        </w:r>
        <w:r>
          <w:rPr>
            <w:noProof/>
            <w:webHidden/>
          </w:rPr>
          <w:fldChar w:fldCharType="end"/>
        </w:r>
      </w:hyperlink>
    </w:p>
    <w:p w14:paraId="74A43C0A" w14:textId="7676A4F9" w:rsidR="00137E13" w:rsidRDefault="00137E13">
      <w:pPr>
        <w:pStyle w:val="TOC3"/>
        <w:rPr>
          <w:rFonts w:cstheme="minorBidi"/>
          <w:noProof/>
          <w:lang w:val="en-CZ" w:eastAsia="en-GB"/>
        </w:rPr>
      </w:pPr>
      <w:hyperlink w:anchor="_Toc103350465" w:history="1">
        <w:r w:rsidRPr="00EF098F">
          <w:rPr>
            <w:rStyle w:val="Hyperlink"/>
            <w:noProof/>
          </w:rPr>
          <w:t>Article 14: Security</w:t>
        </w:r>
        <w:r>
          <w:rPr>
            <w:noProof/>
            <w:webHidden/>
          </w:rPr>
          <w:tab/>
        </w:r>
        <w:r>
          <w:rPr>
            <w:noProof/>
            <w:webHidden/>
          </w:rPr>
          <w:fldChar w:fldCharType="begin"/>
        </w:r>
        <w:r>
          <w:rPr>
            <w:noProof/>
            <w:webHidden/>
          </w:rPr>
          <w:instrText xml:space="preserve"> PAGEREF _Toc103350465 \h </w:instrText>
        </w:r>
        <w:r>
          <w:rPr>
            <w:noProof/>
            <w:webHidden/>
          </w:rPr>
        </w:r>
        <w:r>
          <w:rPr>
            <w:noProof/>
            <w:webHidden/>
          </w:rPr>
          <w:fldChar w:fldCharType="separate"/>
        </w:r>
        <w:r>
          <w:rPr>
            <w:noProof/>
            <w:webHidden/>
          </w:rPr>
          <w:t>21</w:t>
        </w:r>
        <w:r>
          <w:rPr>
            <w:noProof/>
            <w:webHidden/>
          </w:rPr>
          <w:fldChar w:fldCharType="end"/>
        </w:r>
      </w:hyperlink>
    </w:p>
    <w:p w14:paraId="5BA04A7C" w14:textId="088EB225" w:rsidR="00137E13" w:rsidRDefault="00137E13">
      <w:pPr>
        <w:pStyle w:val="TOC3"/>
        <w:rPr>
          <w:rFonts w:cstheme="minorBidi"/>
          <w:noProof/>
          <w:lang w:val="en-CZ" w:eastAsia="en-GB"/>
        </w:rPr>
      </w:pPr>
      <w:hyperlink w:anchor="_Toc103350466" w:history="1">
        <w:r w:rsidRPr="00EF098F">
          <w:rPr>
            <w:rStyle w:val="Hyperlink"/>
            <w:noProof/>
          </w:rPr>
          <w:t>Article 15: Testing and audit</w:t>
        </w:r>
        <w:r>
          <w:rPr>
            <w:noProof/>
            <w:webHidden/>
          </w:rPr>
          <w:tab/>
        </w:r>
        <w:r>
          <w:rPr>
            <w:noProof/>
            <w:webHidden/>
          </w:rPr>
          <w:fldChar w:fldCharType="begin"/>
        </w:r>
        <w:r>
          <w:rPr>
            <w:noProof/>
            <w:webHidden/>
          </w:rPr>
          <w:instrText xml:space="preserve"> PAGEREF _Toc103350466 \h </w:instrText>
        </w:r>
        <w:r>
          <w:rPr>
            <w:noProof/>
            <w:webHidden/>
          </w:rPr>
        </w:r>
        <w:r>
          <w:rPr>
            <w:noProof/>
            <w:webHidden/>
          </w:rPr>
          <w:fldChar w:fldCharType="separate"/>
        </w:r>
        <w:r>
          <w:rPr>
            <w:noProof/>
            <w:webHidden/>
          </w:rPr>
          <w:t>21</w:t>
        </w:r>
        <w:r>
          <w:rPr>
            <w:noProof/>
            <w:webHidden/>
          </w:rPr>
          <w:fldChar w:fldCharType="end"/>
        </w:r>
      </w:hyperlink>
    </w:p>
    <w:p w14:paraId="2F5664D1" w14:textId="22EC4022" w:rsidR="00137E13" w:rsidRDefault="00137E13">
      <w:pPr>
        <w:pStyle w:val="TOC1"/>
        <w:rPr>
          <w:rFonts w:cstheme="minorBidi"/>
          <w:noProof/>
          <w:lang w:val="en-CZ" w:eastAsia="en-GB"/>
        </w:rPr>
      </w:pPr>
      <w:hyperlink w:anchor="_Toc103350467" w:history="1">
        <w:r w:rsidRPr="00EF098F">
          <w:rPr>
            <w:rStyle w:val="Hyperlink"/>
            <w:rFonts w:cstheme="minorHAnsi"/>
            <w:noProof/>
          </w:rPr>
          <w:t>4</w:t>
        </w:r>
        <w:r>
          <w:rPr>
            <w:rFonts w:cstheme="minorBidi"/>
            <w:noProof/>
            <w:lang w:val="en-CZ" w:eastAsia="en-GB"/>
          </w:rPr>
          <w:tab/>
        </w:r>
        <w:r w:rsidRPr="00EF098F">
          <w:rPr>
            <w:rStyle w:val="Hyperlink"/>
            <w:rFonts w:cstheme="minorHAnsi"/>
            <w:noProof/>
          </w:rPr>
          <w:t>LABORATORY RESULT DATA SET</w:t>
        </w:r>
        <w:r>
          <w:rPr>
            <w:noProof/>
            <w:webHidden/>
          </w:rPr>
          <w:tab/>
        </w:r>
        <w:r>
          <w:rPr>
            <w:noProof/>
            <w:webHidden/>
          </w:rPr>
          <w:fldChar w:fldCharType="begin"/>
        </w:r>
        <w:r>
          <w:rPr>
            <w:noProof/>
            <w:webHidden/>
          </w:rPr>
          <w:instrText xml:space="preserve"> PAGEREF _Toc103350467 \h </w:instrText>
        </w:r>
        <w:r>
          <w:rPr>
            <w:noProof/>
            <w:webHidden/>
          </w:rPr>
        </w:r>
        <w:r>
          <w:rPr>
            <w:noProof/>
            <w:webHidden/>
          </w:rPr>
          <w:fldChar w:fldCharType="separate"/>
        </w:r>
        <w:r>
          <w:rPr>
            <w:noProof/>
            <w:webHidden/>
          </w:rPr>
          <w:t>22</w:t>
        </w:r>
        <w:r>
          <w:rPr>
            <w:noProof/>
            <w:webHidden/>
          </w:rPr>
          <w:fldChar w:fldCharType="end"/>
        </w:r>
      </w:hyperlink>
    </w:p>
    <w:p w14:paraId="206683BD" w14:textId="25CBE9C9" w:rsidR="00137E13" w:rsidRDefault="00137E13">
      <w:pPr>
        <w:pStyle w:val="TOC2"/>
        <w:rPr>
          <w:rFonts w:cstheme="minorBidi"/>
          <w:noProof/>
          <w:lang w:val="en-CZ" w:eastAsia="en-GB"/>
        </w:rPr>
      </w:pPr>
      <w:hyperlink w:anchor="_Toc103350468" w:history="1">
        <w:r w:rsidRPr="00EF098F">
          <w:rPr>
            <w:rStyle w:val="Hyperlink"/>
            <w:rFonts w:cstheme="minorHAnsi"/>
            <w:noProof/>
          </w:rPr>
          <w:t>4.1 Report header</w:t>
        </w:r>
        <w:r>
          <w:rPr>
            <w:noProof/>
            <w:webHidden/>
          </w:rPr>
          <w:tab/>
        </w:r>
        <w:r>
          <w:rPr>
            <w:noProof/>
            <w:webHidden/>
          </w:rPr>
          <w:fldChar w:fldCharType="begin"/>
        </w:r>
        <w:r>
          <w:rPr>
            <w:noProof/>
            <w:webHidden/>
          </w:rPr>
          <w:instrText xml:space="preserve"> PAGEREF _Toc103350468 \h </w:instrText>
        </w:r>
        <w:r>
          <w:rPr>
            <w:noProof/>
            <w:webHidden/>
          </w:rPr>
        </w:r>
        <w:r>
          <w:rPr>
            <w:noProof/>
            <w:webHidden/>
          </w:rPr>
          <w:fldChar w:fldCharType="separate"/>
        </w:r>
        <w:r>
          <w:rPr>
            <w:noProof/>
            <w:webHidden/>
          </w:rPr>
          <w:t>22</w:t>
        </w:r>
        <w:r>
          <w:rPr>
            <w:noProof/>
            <w:webHidden/>
          </w:rPr>
          <w:fldChar w:fldCharType="end"/>
        </w:r>
      </w:hyperlink>
    </w:p>
    <w:p w14:paraId="17D8AD06" w14:textId="4D064029" w:rsidR="00137E13" w:rsidRDefault="00137E13">
      <w:pPr>
        <w:pStyle w:val="TOC2"/>
        <w:rPr>
          <w:rFonts w:cstheme="minorBidi"/>
          <w:noProof/>
          <w:lang w:val="en-CZ" w:eastAsia="en-GB"/>
        </w:rPr>
      </w:pPr>
      <w:hyperlink w:anchor="_Toc103350469" w:history="1">
        <w:r w:rsidRPr="00EF098F">
          <w:rPr>
            <w:rStyle w:val="Hyperlink"/>
            <w:rFonts w:cstheme="minorHAnsi"/>
            <w:noProof/>
          </w:rPr>
          <w:t>4.2 Report body</w:t>
        </w:r>
        <w:r>
          <w:rPr>
            <w:noProof/>
            <w:webHidden/>
          </w:rPr>
          <w:tab/>
        </w:r>
        <w:r>
          <w:rPr>
            <w:noProof/>
            <w:webHidden/>
          </w:rPr>
          <w:fldChar w:fldCharType="begin"/>
        </w:r>
        <w:r>
          <w:rPr>
            <w:noProof/>
            <w:webHidden/>
          </w:rPr>
          <w:instrText xml:space="preserve"> PAGEREF _Toc103350469 \h </w:instrText>
        </w:r>
        <w:r>
          <w:rPr>
            <w:noProof/>
            <w:webHidden/>
          </w:rPr>
        </w:r>
        <w:r>
          <w:rPr>
            <w:noProof/>
            <w:webHidden/>
          </w:rPr>
          <w:fldChar w:fldCharType="separate"/>
        </w:r>
        <w:r>
          <w:rPr>
            <w:noProof/>
            <w:webHidden/>
          </w:rPr>
          <w:t>26</w:t>
        </w:r>
        <w:r>
          <w:rPr>
            <w:noProof/>
            <w:webHidden/>
          </w:rPr>
          <w:fldChar w:fldCharType="end"/>
        </w:r>
      </w:hyperlink>
    </w:p>
    <w:p w14:paraId="6E727DF8" w14:textId="289C7AB5" w:rsidR="00137E13" w:rsidRDefault="00137E13">
      <w:pPr>
        <w:pStyle w:val="TOC1"/>
        <w:rPr>
          <w:rFonts w:cstheme="minorBidi"/>
          <w:noProof/>
          <w:lang w:val="en-CZ" w:eastAsia="en-GB"/>
        </w:rPr>
      </w:pPr>
      <w:hyperlink w:anchor="_Toc103350470" w:history="1">
        <w:r w:rsidRPr="00EF098F">
          <w:rPr>
            <w:rStyle w:val="Hyperlink"/>
            <w:rFonts w:cstheme="minorHAnsi"/>
            <w:noProof/>
          </w:rPr>
          <w:t>5</w:t>
        </w:r>
        <w:r>
          <w:rPr>
            <w:rFonts w:cstheme="minorBidi"/>
            <w:noProof/>
            <w:lang w:val="en-CZ" w:eastAsia="en-GB"/>
          </w:rPr>
          <w:tab/>
        </w:r>
        <w:r w:rsidRPr="00EF098F">
          <w:rPr>
            <w:rStyle w:val="Hyperlink"/>
            <w:rFonts w:cstheme="minorHAnsi"/>
            <w:noProof/>
          </w:rPr>
          <w:t>REFERENCES AND EXAMPLES</w:t>
        </w:r>
        <w:r>
          <w:rPr>
            <w:noProof/>
            <w:webHidden/>
          </w:rPr>
          <w:tab/>
        </w:r>
        <w:r>
          <w:rPr>
            <w:noProof/>
            <w:webHidden/>
          </w:rPr>
          <w:fldChar w:fldCharType="begin"/>
        </w:r>
        <w:r>
          <w:rPr>
            <w:noProof/>
            <w:webHidden/>
          </w:rPr>
          <w:instrText xml:space="preserve"> PAGEREF _Toc103350470 \h </w:instrText>
        </w:r>
        <w:r>
          <w:rPr>
            <w:noProof/>
            <w:webHidden/>
          </w:rPr>
        </w:r>
        <w:r>
          <w:rPr>
            <w:noProof/>
            <w:webHidden/>
          </w:rPr>
          <w:fldChar w:fldCharType="separate"/>
        </w:r>
        <w:r>
          <w:rPr>
            <w:noProof/>
            <w:webHidden/>
          </w:rPr>
          <w:t>29</w:t>
        </w:r>
        <w:r>
          <w:rPr>
            <w:noProof/>
            <w:webHidden/>
          </w:rPr>
          <w:fldChar w:fldCharType="end"/>
        </w:r>
      </w:hyperlink>
    </w:p>
    <w:p w14:paraId="322E0F26" w14:textId="3957752D" w:rsidR="004458F1" w:rsidRPr="00D96837" w:rsidRDefault="00377136" w:rsidP="00142B0C">
      <w:pPr>
        <w:rPr>
          <w:rFonts w:cstheme="minorHAnsi"/>
        </w:rPr>
        <w:sectPr w:rsidR="004458F1" w:rsidRPr="00D96837">
          <w:pgSz w:w="12240" w:h="15840"/>
          <w:pgMar w:top="1440" w:right="1440" w:bottom="1440" w:left="1440" w:header="720" w:footer="720" w:gutter="0"/>
          <w:cols w:space="708"/>
          <w:docGrid w:linePitch="360"/>
        </w:sectPr>
      </w:pPr>
      <w:r w:rsidRPr="00D96837">
        <w:rPr>
          <w:rFonts w:cstheme="minorHAnsi"/>
        </w:rPr>
        <w:fldChar w:fldCharType="end"/>
      </w:r>
    </w:p>
    <w:p w14:paraId="2C07E71E" w14:textId="77777777" w:rsidR="00142B0C" w:rsidRPr="00D96837" w:rsidRDefault="00142B0C" w:rsidP="004458F1">
      <w:pPr>
        <w:pStyle w:val="Heading1"/>
        <w:numPr>
          <w:ilvl w:val="0"/>
          <w:numId w:val="19"/>
        </w:numPr>
        <w:rPr>
          <w:rFonts w:cstheme="minorHAnsi"/>
        </w:rPr>
      </w:pPr>
      <w:bookmarkStart w:id="0" w:name="_Toc103350423"/>
      <w:r w:rsidRPr="00D96837">
        <w:rPr>
          <w:rFonts w:cstheme="minorHAnsi"/>
        </w:rPr>
        <w:lastRenderedPageBreak/>
        <w:t>USE CASE DESCRIPTION</w:t>
      </w:r>
      <w:bookmarkEnd w:id="0"/>
    </w:p>
    <w:p w14:paraId="463A3A39" w14:textId="77777777" w:rsidR="00142B0C" w:rsidRPr="00D96837" w:rsidRDefault="00142B0C" w:rsidP="004458F1">
      <w:pPr>
        <w:pStyle w:val="Heading2"/>
        <w:jc w:val="left"/>
        <w:rPr>
          <w:rFonts w:cstheme="minorHAnsi"/>
        </w:rPr>
      </w:pPr>
      <w:bookmarkStart w:id="1" w:name="_Toc103350424"/>
      <w:r w:rsidRPr="00D96837">
        <w:rPr>
          <w:rFonts w:cstheme="minorHAnsi"/>
        </w:rPr>
        <w:t>1.1 Laboratory Result Report for Cross-Border Care</w:t>
      </w:r>
      <w:bookmarkEnd w:id="1"/>
    </w:p>
    <w:p w14:paraId="42D86BC2" w14:textId="77777777" w:rsidR="004458F1" w:rsidRPr="00D96837" w:rsidRDefault="00142B0C" w:rsidP="004458F1">
      <w:pPr>
        <w:spacing w:before="100" w:beforeAutospacing="1" w:after="100" w:afterAutospacing="1"/>
        <w:rPr>
          <w:rFonts w:eastAsia="Times New Roman" w:cstheme="minorHAnsi"/>
        </w:rPr>
      </w:pPr>
      <w:r w:rsidRPr="00D96837">
        <w:rPr>
          <w:rFonts w:eastAsia="Times New Roman" w:cstheme="minorHAnsi"/>
        </w:rPr>
        <w:t>This use case represents a high level of consensus on what constitutes European eHealth services, as this use case contributes to the application of patients' rights in cross-border healthcare postulated by Directive 2011/24/EU of 9 March 2011. Laboratory results are explicitly noted in Paragraph 11 c of EC Recommendation of 6.2.2019 on a European Electronic Health Record exchange format.</w:t>
      </w:r>
    </w:p>
    <w:p w14:paraId="03AABD28" w14:textId="77777777" w:rsidR="00142B0C" w:rsidRPr="00D96837" w:rsidRDefault="00A14A96" w:rsidP="00142B0C">
      <w:pPr>
        <w:pStyle w:val="NormalWeb"/>
        <w:rPr>
          <w:rFonts w:cstheme="minorHAnsi"/>
        </w:rPr>
      </w:pPr>
      <w:r>
        <w:rPr>
          <w:rStyle w:val="Emphasis"/>
          <w:rFonts w:cstheme="minorHAnsi"/>
          <w:b/>
          <w:bCs/>
        </w:rPr>
        <w:t>U</w:t>
      </w:r>
      <w:r w:rsidR="00142B0C" w:rsidRPr="00D96837">
        <w:rPr>
          <w:rStyle w:val="Emphasis"/>
          <w:rFonts w:cstheme="minorHAnsi"/>
          <w:b/>
          <w:bCs/>
        </w:rPr>
        <w:t>se case description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24"/>
        <w:gridCol w:w="7920"/>
      </w:tblGrid>
      <w:tr w:rsidR="00D96837" w:rsidRPr="00D96837" w14:paraId="47C645DC"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76C8A" w14:textId="77777777" w:rsidR="00142B0C" w:rsidRPr="00D96837" w:rsidRDefault="00142B0C">
            <w:pPr>
              <w:pStyle w:val="NormalWeb"/>
              <w:rPr>
                <w:rFonts w:cstheme="minorHAnsi"/>
                <w:b/>
              </w:rPr>
            </w:pPr>
            <w:r w:rsidRPr="00D96837">
              <w:rPr>
                <w:rFonts w:cstheme="minorHAnsi"/>
                <w:b/>
              </w:rPr>
              <w:t>Title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BCF23" w14:textId="77777777" w:rsidR="00142B0C" w:rsidRPr="00D96837" w:rsidRDefault="00142B0C">
            <w:pPr>
              <w:pStyle w:val="NormalWeb"/>
              <w:divId w:val="1365252041"/>
              <w:rPr>
                <w:rFonts w:cstheme="minorHAnsi"/>
                <w:b/>
              </w:rPr>
            </w:pPr>
            <w:r w:rsidRPr="00D96837">
              <w:rPr>
                <w:rFonts w:cstheme="minorHAnsi"/>
                <w:b/>
              </w:rPr>
              <w:t>Laboratory Result Report sharing on a cross-border scale</w:t>
            </w:r>
          </w:p>
        </w:tc>
      </w:tr>
      <w:tr w:rsidR="00D96837" w:rsidRPr="00D96837" w14:paraId="129E2F96"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2E217" w14:textId="77777777" w:rsidR="00142B0C" w:rsidRPr="00D96837" w:rsidRDefault="00142B0C">
            <w:pPr>
              <w:pStyle w:val="NormalWeb"/>
              <w:rPr>
                <w:rFonts w:cstheme="minorHAnsi"/>
              </w:rPr>
            </w:pPr>
            <w:r w:rsidRPr="00D96837">
              <w:rPr>
                <w:rFonts w:cstheme="minorHAnsi"/>
              </w:rPr>
              <w:t>Purpose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845AC" w14:textId="77777777" w:rsidR="00142B0C" w:rsidRPr="00D96837" w:rsidRDefault="00142B0C">
            <w:pPr>
              <w:pStyle w:val="NormalWeb"/>
              <w:rPr>
                <w:rFonts w:cstheme="minorHAnsi"/>
              </w:rPr>
            </w:pPr>
            <w:r w:rsidRPr="00D96837">
              <w:rPr>
                <w:rStyle w:val="inline-comment-marker"/>
                <w:rFonts w:cstheme="minorHAnsi"/>
              </w:rPr>
              <w:t>Sharing Laboratory Result Report of a patient from his country of affiliation (</w:t>
            </w:r>
            <w:r w:rsidRPr="00D96837">
              <w:rPr>
                <w:rStyle w:val="inline-comment-marker"/>
                <w:rFonts w:cstheme="minorHAnsi"/>
                <w:i/>
                <w:iCs/>
              </w:rPr>
              <w:t>Country A</w:t>
            </w:r>
            <w:r w:rsidRPr="00D96837">
              <w:rPr>
                <w:rStyle w:val="inline-comment-marker"/>
                <w:rFonts w:cstheme="minorHAnsi"/>
              </w:rPr>
              <w:t>) with a health professional in the country of treatment (</w:t>
            </w:r>
            <w:r w:rsidRPr="00D96837">
              <w:rPr>
                <w:rStyle w:val="inline-comment-marker"/>
                <w:rFonts w:cstheme="minorHAnsi"/>
                <w:i/>
                <w:iCs/>
              </w:rPr>
              <w:t>Country B</w:t>
            </w:r>
            <w:r w:rsidRPr="00D96837">
              <w:rPr>
                <w:rStyle w:val="inline-comment-marker"/>
                <w:rFonts w:cstheme="minorHAnsi"/>
              </w:rPr>
              <w:t>) and sharing Laboratory Result Report from country B to the requesting health professional and/or to another entity identified by the requesting entity.</w:t>
            </w:r>
          </w:p>
          <w:p w14:paraId="1B75D5F7" w14:textId="77777777" w:rsidR="00142B0C" w:rsidRPr="00D96837" w:rsidRDefault="00142B0C">
            <w:pPr>
              <w:pStyle w:val="NormalWeb"/>
              <w:rPr>
                <w:rFonts w:cstheme="minorHAnsi"/>
              </w:rPr>
            </w:pPr>
            <w:r w:rsidRPr="00D96837">
              <w:rPr>
                <w:rFonts w:cstheme="minorHAnsi"/>
              </w:rPr>
              <w:t>As information sharing is not limited to the cross-border use case, implementers, including </w:t>
            </w:r>
            <w:r w:rsidRPr="00D96837">
              <w:rPr>
                <w:rStyle w:val="inline-comment-marker"/>
                <w:rFonts w:cstheme="minorHAnsi"/>
              </w:rPr>
              <w:t>Member States,</w:t>
            </w:r>
            <w:r w:rsidRPr="00D96837">
              <w:rPr>
                <w:rFonts w:cstheme="minorHAnsi"/>
              </w:rPr>
              <w:t xml:space="preserve"> could also </w:t>
            </w:r>
            <w:r w:rsidRPr="00D96837">
              <w:rPr>
                <w:rStyle w:val="inline-comment-marker"/>
                <w:rFonts w:cstheme="minorHAnsi"/>
              </w:rPr>
              <w:t>use these guidelines for National and regional level interoperability to ensure consistency as well as avoid fragmentation and duplication of efforts.</w:t>
            </w:r>
          </w:p>
        </w:tc>
      </w:tr>
      <w:tr w:rsidR="00D96837" w:rsidRPr="00D96837" w14:paraId="5926D4E1"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45293" w14:textId="77777777" w:rsidR="00142B0C" w:rsidRPr="00D96837" w:rsidRDefault="00142B0C">
            <w:pPr>
              <w:pStyle w:val="NormalWeb"/>
              <w:rPr>
                <w:rFonts w:cstheme="minorHAnsi"/>
              </w:rPr>
            </w:pPr>
            <w:r w:rsidRPr="00D96837">
              <w:rPr>
                <w:rFonts w:cstheme="minorHAnsi"/>
              </w:rPr>
              <w:t>Relevance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0BD60" w14:textId="77777777" w:rsidR="00142B0C" w:rsidRPr="00D96837" w:rsidRDefault="00142B0C">
            <w:pPr>
              <w:pStyle w:val="NormalWeb"/>
              <w:rPr>
                <w:rFonts w:cstheme="minorHAnsi"/>
              </w:rPr>
            </w:pPr>
            <w:r w:rsidRPr="00D96837">
              <w:rPr>
                <w:rFonts w:cstheme="minorHAnsi"/>
              </w:rPr>
              <w:t>Many people request medical help when traveling, working or living abroad. Each individual and health professionals in Europe should have access to information about his/her medical background and history of a patient (health data) from the country of affiliation. </w:t>
            </w:r>
            <w:r w:rsidRPr="00D96837">
              <w:rPr>
                <w:rStyle w:val="inline-comment-marker"/>
                <w:rFonts w:cstheme="minorHAnsi"/>
              </w:rPr>
              <w:t>Laboratory medicine is an essential element of the health care system. It is integral to many clinical decisions, providing physicians, nurses, and other health care providers with often pivotal information for the prevention, diagnosis, treatment, and management of disease.</w:t>
            </w:r>
          </w:p>
          <w:p w14:paraId="2ADDDBE6" w14:textId="77777777" w:rsidR="00142B0C" w:rsidRPr="00D96837" w:rsidRDefault="00142B0C">
            <w:pPr>
              <w:pStyle w:val="NormalWeb"/>
              <w:rPr>
                <w:rFonts w:cstheme="minorHAnsi"/>
              </w:rPr>
            </w:pPr>
            <w:r w:rsidRPr="00D96837">
              <w:rPr>
                <w:rStyle w:val="inline-comment-marker"/>
                <w:rFonts w:cstheme="minorHAnsi"/>
              </w:rPr>
              <w:t>Ability to access patient’s laboratory test results from requests submitted by all requesting entities</w:t>
            </w:r>
            <w:r w:rsidRPr="00D96837">
              <w:rPr>
                <w:rFonts w:cstheme="minorHAnsi"/>
              </w:rPr>
              <w:t xml:space="preserve"> reduces unnecessary duplicate test examinations, thus saving costs of care services as well as burden on patients. Different laboratory tests will vary in relevance, particularly regarding time of clinical validity. It is though for the receiver health professional to decide what is relevant.</w:t>
            </w:r>
          </w:p>
          <w:p w14:paraId="1C49E019" w14:textId="3EA23203" w:rsidR="00142B0C" w:rsidRPr="00D96837" w:rsidRDefault="00142B0C" w:rsidP="00377136">
            <w:pPr>
              <w:pStyle w:val="NormalWeb"/>
              <w:rPr>
                <w:rFonts w:cstheme="minorHAnsi"/>
              </w:rPr>
            </w:pPr>
            <w:r w:rsidRPr="00D96837">
              <w:rPr>
                <w:rFonts w:cstheme="minorHAnsi"/>
              </w:rPr>
              <w:t xml:space="preserve">Benefits </w:t>
            </w:r>
            <w:r w:rsidR="00CE113D" w:rsidRPr="00D96837">
              <w:rPr>
                <w:rFonts w:cstheme="minorHAnsi"/>
              </w:rPr>
              <w:t>(both medical and economical)</w:t>
            </w:r>
            <w:r w:rsidR="00CE113D">
              <w:rPr>
                <w:rFonts w:cstheme="minorHAnsi"/>
              </w:rPr>
              <w:t xml:space="preserve"> </w:t>
            </w:r>
            <w:r w:rsidRPr="00D96837">
              <w:rPr>
                <w:rFonts w:cstheme="minorHAnsi"/>
              </w:rPr>
              <w:t xml:space="preserve">can be gained from increased quality of care (e.g. patient safety) and from a decrease in the effort of </w:t>
            </w:r>
            <w:r w:rsidRPr="00D96837">
              <w:rPr>
                <w:rFonts w:cstheme="minorHAnsi"/>
              </w:rPr>
              <w:lastRenderedPageBreak/>
              <w:t>gathering/exchanging health information and provide health professionals with most up to date information to treat a patient.</w:t>
            </w:r>
          </w:p>
        </w:tc>
      </w:tr>
      <w:tr w:rsidR="00D96837" w:rsidRPr="00D96837" w14:paraId="0E89C6AF"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1A59D" w14:textId="77777777" w:rsidR="00142B0C" w:rsidRPr="00D96837" w:rsidRDefault="00142B0C">
            <w:pPr>
              <w:pStyle w:val="NormalWeb"/>
              <w:rPr>
                <w:rFonts w:cstheme="minorHAnsi"/>
              </w:rPr>
            </w:pPr>
            <w:r w:rsidRPr="00D96837">
              <w:rPr>
                <w:rFonts w:cstheme="minorHAnsi"/>
              </w:rPr>
              <w:lastRenderedPageBreak/>
              <w:t>Domain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B44C3" w14:textId="77777777" w:rsidR="00142B0C" w:rsidRPr="00D96837" w:rsidRDefault="00142B0C">
            <w:pPr>
              <w:pStyle w:val="NormalWeb"/>
              <w:rPr>
                <w:rFonts w:cstheme="minorHAnsi"/>
              </w:rPr>
            </w:pPr>
            <w:r w:rsidRPr="00D96837">
              <w:rPr>
                <w:rFonts w:cstheme="minorHAnsi"/>
              </w:rPr>
              <w:t>Laboratory</w:t>
            </w:r>
          </w:p>
        </w:tc>
      </w:tr>
      <w:tr w:rsidR="00D96837" w:rsidRPr="00D96837" w14:paraId="2B800D00"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7D2E2" w14:textId="77777777" w:rsidR="00142B0C" w:rsidRPr="00D96837" w:rsidRDefault="00142B0C">
            <w:pPr>
              <w:pStyle w:val="NormalWeb"/>
              <w:rPr>
                <w:rFonts w:cstheme="minorHAnsi"/>
              </w:rPr>
            </w:pPr>
            <w:r w:rsidRPr="00D96837">
              <w:rPr>
                <w:rFonts w:cstheme="minorHAnsi"/>
              </w:rPr>
              <w:t>Situation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2017E" w14:textId="77777777" w:rsidR="00142B0C" w:rsidRPr="00D96837" w:rsidRDefault="00142B0C">
            <w:pPr>
              <w:pStyle w:val="NormalWeb"/>
              <w:rPr>
                <w:rFonts w:cstheme="minorHAnsi"/>
              </w:rPr>
            </w:pPr>
            <w:r w:rsidRPr="00D96837">
              <w:rPr>
                <w:rFonts w:cstheme="minorHAnsi"/>
              </w:rPr>
              <w:t>Cross-border, (potential inter-regional or national)</w:t>
            </w:r>
          </w:p>
        </w:tc>
      </w:tr>
      <w:tr w:rsidR="00D96837" w:rsidRPr="00D96837" w14:paraId="0A806B88"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F84C0" w14:textId="77777777" w:rsidR="00142B0C" w:rsidRPr="00D96837" w:rsidRDefault="00142B0C">
            <w:pPr>
              <w:pStyle w:val="NormalWeb"/>
              <w:rPr>
                <w:rFonts w:cstheme="minorHAnsi"/>
              </w:rPr>
            </w:pPr>
            <w:r w:rsidRPr="00D96837">
              <w:rPr>
                <w:rStyle w:val="inline-comment-marker"/>
                <w:rFonts w:cstheme="minorHAnsi"/>
              </w:rPr>
              <w:t>Context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4AC17" w14:textId="77777777" w:rsidR="00142B0C" w:rsidRPr="00D96837" w:rsidRDefault="00142B0C">
            <w:pPr>
              <w:pStyle w:val="NormalWeb"/>
              <w:rPr>
                <w:rFonts w:cstheme="minorHAnsi"/>
              </w:rPr>
            </w:pPr>
            <w:r w:rsidRPr="00D96837">
              <w:rPr>
                <w:rFonts w:cstheme="minorHAnsi"/>
              </w:rPr>
              <w:t xml:space="preserve">Clinical laboratory results play an important role in diagnosis, treatment, and follow-up of patients. Sharing of laboratory results in cross-border health information exchange is an expected and wanted further extension within the MyHealth@EU. </w:t>
            </w:r>
          </w:p>
          <w:p w14:paraId="691ACF3C" w14:textId="77777777" w:rsidR="00142B0C" w:rsidRPr="00D96837" w:rsidRDefault="00142B0C">
            <w:pPr>
              <w:pStyle w:val="NormalWeb"/>
              <w:rPr>
                <w:rFonts w:cstheme="minorHAnsi"/>
              </w:rPr>
            </w:pPr>
            <w:r w:rsidRPr="00D96837">
              <w:rPr>
                <w:rFonts w:cstheme="minorHAnsi"/>
              </w:rPr>
              <w:t xml:space="preserve">Furthermore, exchange of laboratory test requests and result reports will support free movement of the services as one of the key principles of the EU (Articles 56-57 of the Treaty on the Functioning of the EU). </w:t>
            </w:r>
          </w:p>
          <w:p w14:paraId="448D2BAE" w14:textId="77777777" w:rsidR="00142B0C" w:rsidRPr="00D96837" w:rsidRDefault="00142B0C">
            <w:pPr>
              <w:pStyle w:val="NormalWeb"/>
              <w:rPr>
                <w:rFonts w:cstheme="minorHAnsi"/>
              </w:rPr>
            </w:pPr>
            <w:r w:rsidRPr="00D96837">
              <w:rPr>
                <w:rFonts w:cstheme="minorHAnsi"/>
              </w:rPr>
              <w:t xml:space="preserve">It is important that laboratories produce high quality test results as they </w:t>
            </w:r>
            <w:r w:rsidRPr="00D96837">
              <w:rPr>
                <w:rStyle w:val="inline-comment-marker"/>
                <w:rFonts w:cstheme="minorHAnsi"/>
              </w:rPr>
              <w:t>often</w:t>
            </w:r>
            <w:r w:rsidRPr="00D96837">
              <w:rPr>
                <w:rFonts w:cstheme="minorHAnsi"/>
              </w:rPr>
              <w:t xml:space="preserve"> are the basis for clinical decision making. </w:t>
            </w:r>
            <w:r w:rsidRPr="00D96837">
              <w:rPr>
                <w:rStyle w:val="inline-comment-marker"/>
                <w:rFonts w:cstheme="minorHAnsi"/>
              </w:rPr>
              <w:t>Proper quality management is therefore essential</w:t>
            </w:r>
            <w:r w:rsidRPr="00D96837">
              <w:rPr>
                <w:rFonts w:cstheme="minorHAnsi"/>
              </w:rPr>
              <w:t xml:space="preserve">. </w:t>
            </w:r>
          </w:p>
          <w:p w14:paraId="76D187DA" w14:textId="77777777" w:rsidR="00142B0C" w:rsidRPr="00D96837" w:rsidRDefault="00142B0C">
            <w:pPr>
              <w:pStyle w:val="NormalWeb"/>
              <w:rPr>
                <w:rFonts w:cstheme="minorHAnsi"/>
              </w:rPr>
            </w:pPr>
            <w:r w:rsidRPr="00D96837">
              <w:rPr>
                <w:rFonts w:cstheme="minorHAnsi"/>
              </w:rPr>
              <w:t xml:space="preserve">It is also important that </w:t>
            </w:r>
            <w:r w:rsidRPr="00D96837">
              <w:rPr>
                <w:rStyle w:val="inline-comment-marker"/>
                <w:rFonts w:cstheme="minorHAnsi"/>
              </w:rPr>
              <w:t>laboratory requests</w:t>
            </w:r>
            <w:r w:rsidRPr="00D96837">
              <w:rPr>
                <w:rFonts w:cstheme="minorHAnsi"/>
              </w:rPr>
              <w:t xml:space="preserve"> include all necessary information about specimen to enable laboratory to properly respond to the laboratory test requests, thus </w:t>
            </w:r>
            <w:r w:rsidRPr="00D96837">
              <w:rPr>
                <w:rStyle w:val="inline-comment-marker"/>
                <w:rFonts w:cstheme="minorHAnsi"/>
              </w:rPr>
              <w:t>the requests</w:t>
            </w:r>
            <w:r w:rsidRPr="00D96837">
              <w:rPr>
                <w:rFonts w:cstheme="minorHAnsi"/>
              </w:rPr>
              <w:t xml:space="preserve"> should always include </w:t>
            </w:r>
            <w:r w:rsidRPr="00D96837">
              <w:rPr>
                <w:rStyle w:val="inline-comment-marker"/>
                <w:rFonts w:cstheme="minorHAnsi"/>
              </w:rPr>
              <w:t>sufficient medical background information of the subject</w:t>
            </w:r>
            <w:r w:rsidRPr="00D96837">
              <w:rPr>
                <w:rFonts w:cstheme="minorHAnsi"/>
              </w:rPr>
              <w:t>.</w:t>
            </w:r>
          </w:p>
          <w:p w14:paraId="5F55A7A3" w14:textId="77777777" w:rsidR="00142B0C" w:rsidRPr="00D96837" w:rsidRDefault="00142B0C">
            <w:pPr>
              <w:pStyle w:val="NormalWeb"/>
              <w:rPr>
                <w:rFonts w:cstheme="minorHAnsi"/>
              </w:rPr>
            </w:pPr>
            <w:r w:rsidRPr="00D96837">
              <w:rPr>
                <w:rStyle w:val="inline-comment-marker"/>
                <w:rFonts w:cstheme="minorHAnsi"/>
              </w:rPr>
              <w:t>Laboratory area is one of the most standardised areas of the medical industry, thanks to the extended use of automation (largely used throughout the world), as well as to a long tradition in the organisation of external quality control programs. Clinical laboratories have internal quality control procedures and participate in national and/or international external quality assessment (EQA) programs.</w:t>
            </w:r>
            <w:r w:rsidRPr="00D96837">
              <w:rPr>
                <w:rFonts w:cstheme="minorHAnsi"/>
              </w:rPr>
              <w:t> </w:t>
            </w:r>
          </w:p>
          <w:p w14:paraId="740CF25A" w14:textId="77777777" w:rsidR="00142B0C" w:rsidRPr="00D96837" w:rsidRDefault="00142B0C">
            <w:pPr>
              <w:pStyle w:val="NormalWeb"/>
              <w:rPr>
                <w:rFonts w:cstheme="minorHAnsi"/>
              </w:rPr>
            </w:pPr>
            <w:r w:rsidRPr="00D96837">
              <w:rPr>
                <w:rFonts w:cstheme="minorHAnsi"/>
              </w:rPr>
              <w:t xml:space="preserve">Still, while laboratory medicine is highly standardised, comparison of results </w:t>
            </w:r>
            <w:r w:rsidRPr="00D96837">
              <w:rPr>
                <w:rStyle w:val="inline-comment-marker"/>
                <w:rFonts w:cstheme="minorHAnsi"/>
              </w:rPr>
              <w:t>between different laboratories is a major challenge due to differences in methods, instruments, and lack of international calibrators.</w:t>
            </w:r>
          </w:p>
          <w:p w14:paraId="2FBA543E" w14:textId="77777777" w:rsidR="00142B0C" w:rsidRPr="00D96837" w:rsidRDefault="00142B0C">
            <w:pPr>
              <w:pStyle w:val="NormalWeb"/>
              <w:rPr>
                <w:rFonts w:cstheme="minorHAnsi"/>
              </w:rPr>
            </w:pPr>
            <w:r w:rsidRPr="00D96837">
              <w:rPr>
                <w:rFonts w:cstheme="minorHAnsi"/>
              </w:rPr>
              <w:t>Apart from supporting healthcare provision scenarios (primary use), there is an increasing need to enable secondary use of health data. Structured and standardised laboratory results are valuable data for research, innovation, policy making and regulatory activities. Thus, this interoperability effort can also contribute to the value creation in the European Health Data Space.</w:t>
            </w:r>
          </w:p>
          <w:p w14:paraId="1A3E9795" w14:textId="01382867" w:rsidR="00142B0C" w:rsidRPr="00D96837" w:rsidRDefault="00142B0C">
            <w:pPr>
              <w:pStyle w:val="NormalWeb"/>
              <w:rPr>
                <w:rFonts w:cstheme="minorHAnsi"/>
              </w:rPr>
            </w:pPr>
            <w:r w:rsidRPr="00D96837">
              <w:rPr>
                <w:rStyle w:val="Strong"/>
                <w:rFonts w:cstheme="minorHAnsi"/>
              </w:rPr>
              <w:t xml:space="preserve">The Patient Summary Guidelines already provide a generic result reporting structure although this doesn't provide the necessary level of detail to support effective exchange of laboratory results report neither provides the means for </w:t>
            </w:r>
            <w:r w:rsidRPr="00D96837">
              <w:rPr>
                <w:rStyle w:val="Strong"/>
                <w:rFonts w:cstheme="minorHAnsi"/>
              </w:rPr>
              <w:lastRenderedPageBreak/>
              <w:t xml:space="preserve">an exhaustive list of laboratory reports </w:t>
            </w:r>
            <w:r w:rsidR="00CE113D">
              <w:rPr>
                <w:rStyle w:val="Strong"/>
                <w:rFonts w:cstheme="minorHAnsi"/>
              </w:rPr>
              <w:t>of</w:t>
            </w:r>
            <w:r w:rsidR="00CE113D" w:rsidRPr="00D96837">
              <w:rPr>
                <w:rStyle w:val="Strong"/>
                <w:rFonts w:cstheme="minorHAnsi"/>
              </w:rPr>
              <w:t xml:space="preserve"> </w:t>
            </w:r>
            <w:r w:rsidRPr="00D96837">
              <w:rPr>
                <w:rStyle w:val="Strong"/>
                <w:rFonts w:cstheme="minorHAnsi"/>
              </w:rPr>
              <w:t>a patient. </w:t>
            </w:r>
            <w:r w:rsidRPr="00D96837">
              <w:rPr>
                <w:rFonts w:cstheme="minorHAnsi"/>
              </w:rPr>
              <w:t>While there are several scenarios possible in the context of cross-border exchange of laboratory results information, this guidelines will focus on the one that best fits today cross-border health information exchange paradigm. However, other scenarios are listed as an indication of further work that can be included in following versions of this guidelines.</w:t>
            </w:r>
          </w:p>
          <w:p w14:paraId="6E49E66C" w14:textId="77777777" w:rsidR="00142B0C" w:rsidRPr="00D96837" w:rsidRDefault="00142B0C">
            <w:pPr>
              <w:numPr>
                <w:ilvl w:val="0"/>
                <w:numId w:val="2"/>
              </w:numPr>
              <w:spacing w:before="100" w:beforeAutospacing="1" w:after="100" w:afterAutospacing="1"/>
              <w:rPr>
                <w:rFonts w:eastAsia="Times New Roman" w:cstheme="minorHAnsi"/>
              </w:rPr>
            </w:pPr>
            <w:r w:rsidRPr="00D96837">
              <w:rPr>
                <w:rFonts w:eastAsia="Times New Roman" w:cstheme="minorHAnsi"/>
              </w:rPr>
              <w:t>Scenarios in scope of current version of this guidelines</w:t>
            </w:r>
          </w:p>
          <w:p w14:paraId="1B3CF834" w14:textId="77777777" w:rsidR="008E40C6" w:rsidRPr="00D96837" w:rsidRDefault="008E40C6" w:rsidP="008E40C6">
            <w:pPr>
              <w:numPr>
                <w:ilvl w:val="1"/>
                <w:numId w:val="2"/>
              </w:numPr>
              <w:spacing w:before="100" w:beforeAutospacing="1" w:after="100" w:afterAutospacing="1"/>
              <w:rPr>
                <w:ins w:id="2" w:author="Hynek Kruzik" w:date="2022-05-12T07:48:00Z"/>
                <w:rFonts w:eastAsia="Times New Roman" w:cstheme="minorHAnsi"/>
              </w:rPr>
            </w:pPr>
            <w:commentRangeStart w:id="3"/>
            <w:commentRangeStart w:id="4"/>
            <w:r w:rsidRPr="00D96837">
              <w:rPr>
                <w:rStyle w:val="inline-comment-marker"/>
                <w:rFonts w:eastAsia="Times New Roman" w:cstheme="minorHAnsi"/>
              </w:rPr>
              <w:t>Health professional in country B requests a Laboratory Summary based on query parameters</w:t>
            </w:r>
            <w:r w:rsidRPr="00D96837">
              <w:rPr>
                <w:rFonts w:eastAsia="Times New Roman" w:cstheme="minorHAnsi"/>
              </w:rPr>
              <w:t> </w:t>
            </w:r>
            <w:commentRangeEnd w:id="3"/>
            <w:r w:rsidR="00224BC2">
              <w:rPr>
                <w:rStyle w:val="CommentReference"/>
              </w:rPr>
              <w:commentReference w:id="3"/>
            </w:r>
            <w:commentRangeEnd w:id="4"/>
            <w:r w:rsidR="006B6428">
              <w:rPr>
                <w:rStyle w:val="CommentReference"/>
              </w:rPr>
              <w:commentReference w:id="4"/>
            </w:r>
          </w:p>
          <w:p w14:paraId="2419BF63" w14:textId="506FD58B" w:rsidR="00142B0C" w:rsidRPr="00D96837" w:rsidRDefault="00142B0C">
            <w:pPr>
              <w:numPr>
                <w:ilvl w:val="1"/>
                <w:numId w:val="2"/>
              </w:numPr>
              <w:spacing w:before="100" w:beforeAutospacing="1" w:after="100" w:afterAutospacing="1"/>
              <w:rPr>
                <w:rFonts w:eastAsia="Times New Roman" w:cstheme="minorHAnsi"/>
              </w:rPr>
            </w:pPr>
            <w:r w:rsidRPr="00D96837">
              <w:rPr>
                <w:rStyle w:val="inline-comment-marker"/>
                <w:rFonts w:eastAsia="Times New Roman" w:cstheme="minorHAnsi"/>
              </w:rPr>
              <w:t>Health professional in country B requests the list of available Lab Result Reports with associated metadata and select</w:t>
            </w:r>
            <w:r w:rsidR="00A31333">
              <w:rPr>
                <w:rStyle w:val="inline-comment-marker"/>
                <w:rFonts w:eastAsia="Times New Roman" w:cstheme="minorHAnsi"/>
              </w:rPr>
              <w:t>s</w:t>
            </w:r>
            <w:r w:rsidRPr="00D96837">
              <w:rPr>
                <w:rStyle w:val="inline-comment-marker"/>
                <w:rFonts w:eastAsia="Times New Roman" w:cstheme="minorHAnsi"/>
              </w:rPr>
              <w:t xml:space="preserve"> one</w:t>
            </w:r>
          </w:p>
          <w:p w14:paraId="689F9AD6" w14:textId="77777777" w:rsidR="00142B0C" w:rsidRPr="00D96837" w:rsidRDefault="00142B0C">
            <w:pPr>
              <w:numPr>
                <w:ilvl w:val="0"/>
                <w:numId w:val="3"/>
              </w:numPr>
              <w:spacing w:before="100" w:beforeAutospacing="1" w:after="100" w:afterAutospacing="1"/>
              <w:rPr>
                <w:rFonts w:eastAsia="Times New Roman" w:cstheme="minorHAnsi"/>
              </w:rPr>
            </w:pPr>
            <w:r w:rsidRPr="00D96837">
              <w:rPr>
                <w:rStyle w:val="inline-comment-marker"/>
                <w:rFonts w:eastAsia="Times New Roman" w:cstheme="minorHAnsi"/>
              </w:rPr>
              <w:t>Scenarios that can be considered in further version of this guidelines (examples):</w:t>
            </w:r>
            <w:r w:rsidRPr="00D96837">
              <w:rPr>
                <w:rFonts w:eastAsia="Times New Roman" w:cstheme="minorHAnsi"/>
              </w:rPr>
              <w:t xml:space="preserve"> </w:t>
            </w:r>
          </w:p>
          <w:p w14:paraId="4E03FDF3" w14:textId="34C14A65" w:rsidR="00142B0C" w:rsidRPr="00D96837" w:rsidRDefault="00142B0C">
            <w:pPr>
              <w:numPr>
                <w:ilvl w:val="1"/>
                <w:numId w:val="3"/>
              </w:numPr>
              <w:spacing w:before="100" w:beforeAutospacing="1" w:after="100" w:afterAutospacing="1"/>
              <w:rPr>
                <w:rFonts w:eastAsia="Times New Roman" w:cstheme="minorHAnsi"/>
              </w:rPr>
            </w:pPr>
            <w:r w:rsidRPr="00D96837">
              <w:rPr>
                <w:rFonts w:eastAsia="Times New Roman" w:cstheme="minorHAnsi"/>
              </w:rPr>
              <w:t>A patient goes abroad in a specialised Lab</w:t>
            </w:r>
            <w:r w:rsidR="008E40C6">
              <w:rPr>
                <w:rFonts w:eastAsia="Times New Roman" w:cstheme="minorHAnsi"/>
              </w:rPr>
              <w:t xml:space="preserve"> and (optionally) presents Lab order </w:t>
            </w:r>
            <w:commentRangeStart w:id="5"/>
            <w:commentRangeStart w:id="6"/>
            <w:commentRangeStart w:id="7"/>
            <w:r w:rsidR="008E40C6">
              <w:rPr>
                <w:rFonts w:eastAsia="Times New Roman" w:cstheme="minorHAnsi"/>
              </w:rPr>
              <w:t>id</w:t>
            </w:r>
            <w:commentRangeEnd w:id="5"/>
            <w:r w:rsidR="00224BC2">
              <w:rPr>
                <w:rStyle w:val="CommentReference"/>
              </w:rPr>
              <w:commentReference w:id="5"/>
            </w:r>
            <w:commentRangeEnd w:id="6"/>
            <w:r w:rsidR="006B6428">
              <w:rPr>
                <w:rStyle w:val="CommentReference"/>
              </w:rPr>
              <w:commentReference w:id="6"/>
            </w:r>
            <w:commentRangeEnd w:id="7"/>
            <w:r w:rsidR="006B6428">
              <w:rPr>
                <w:rStyle w:val="CommentReference"/>
              </w:rPr>
              <w:commentReference w:id="7"/>
            </w:r>
            <w:r w:rsidR="000D0C2F">
              <w:rPr>
                <w:rFonts w:eastAsia="Times New Roman" w:cstheme="minorHAnsi"/>
              </w:rPr>
              <w:t>entifier</w:t>
            </w:r>
            <w:r w:rsidRPr="00D96837">
              <w:rPr>
                <w:rFonts w:eastAsia="Times New Roman" w:cstheme="minorHAnsi"/>
              </w:rPr>
              <w:t>, Lab professional (health professional in country B) requests</w:t>
            </w:r>
            <w:r w:rsidR="008E40C6">
              <w:rPr>
                <w:rFonts w:eastAsia="Times New Roman" w:cstheme="minorHAnsi"/>
              </w:rPr>
              <w:t xml:space="preserve"> Order by </w:t>
            </w:r>
            <w:commentRangeStart w:id="8"/>
            <w:r w:rsidR="008E40C6">
              <w:rPr>
                <w:rFonts w:eastAsia="Times New Roman" w:cstheme="minorHAnsi"/>
              </w:rPr>
              <w:t>id</w:t>
            </w:r>
            <w:commentRangeEnd w:id="8"/>
            <w:r w:rsidR="00955F52">
              <w:rPr>
                <w:rStyle w:val="CommentReference"/>
              </w:rPr>
              <w:commentReference w:id="8"/>
            </w:r>
            <w:r w:rsidR="000D0C2F">
              <w:rPr>
                <w:rFonts w:eastAsia="Times New Roman" w:cstheme="minorHAnsi"/>
              </w:rPr>
              <w:t>entifier</w:t>
            </w:r>
            <w:r w:rsidR="008E40C6">
              <w:rPr>
                <w:rFonts w:eastAsia="Times New Roman" w:cstheme="minorHAnsi"/>
              </w:rPr>
              <w:t xml:space="preserve"> or </w:t>
            </w:r>
            <w:r w:rsidRPr="00D96837">
              <w:rPr>
                <w:rFonts w:eastAsia="Times New Roman" w:cstheme="minorHAnsi"/>
              </w:rPr>
              <w:t xml:space="preserve">the list of </w:t>
            </w:r>
            <w:r w:rsidR="008E40C6">
              <w:rPr>
                <w:rFonts w:eastAsia="Times New Roman" w:cstheme="minorHAnsi"/>
              </w:rPr>
              <w:t xml:space="preserve">all </w:t>
            </w:r>
            <w:r w:rsidRPr="00D96837">
              <w:rPr>
                <w:rFonts w:eastAsia="Times New Roman" w:cstheme="minorHAnsi"/>
              </w:rPr>
              <w:t xml:space="preserve">available Lab </w:t>
            </w:r>
            <w:r w:rsidRPr="00D96837">
              <w:rPr>
                <w:rStyle w:val="inline-comment-marker"/>
                <w:rFonts w:eastAsia="Times New Roman" w:cstheme="minorHAnsi"/>
              </w:rPr>
              <w:t>Orders</w:t>
            </w:r>
            <w:r w:rsidRPr="00D96837">
              <w:rPr>
                <w:rFonts w:eastAsia="Times New Roman" w:cstheme="minorHAnsi"/>
              </w:rPr>
              <w:t xml:space="preserve">, selects </w:t>
            </w:r>
            <w:r w:rsidR="005A7A45">
              <w:rPr>
                <w:rFonts w:eastAsia="Times New Roman" w:cstheme="minorHAnsi"/>
              </w:rPr>
              <w:t>relevant Order(s)</w:t>
            </w:r>
            <w:r w:rsidRPr="00D96837">
              <w:rPr>
                <w:rFonts w:eastAsia="Times New Roman" w:cstheme="minorHAnsi"/>
              </w:rPr>
              <w:t xml:space="preserve">, </w:t>
            </w:r>
            <w:r w:rsidR="000E2400">
              <w:rPr>
                <w:rFonts w:eastAsia="Times New Roman" w:cstheme="minorHAnsi"/>
              </w:rPr>
              <w:t xml:space="preserve">collects sample from the patient, </w:t>
            </w:r>
            <w:r w:rsidRPr="00D96837">
              <w:rPr>
                <w:rFonts w:eastAsia="Times New Roman" w:cstheme="minorHAnsi"/>
              </w:rPr>
              <w:t>perform</w:t>
            </w:r>
            <w:r w:rsidR="005A7A45">
              <w:rPr>
                <w:rFonts w:eastAsia="Times New Roman" w:cstheme="minorHAnsi"/>
              </w:rPr>
              <w:t>s</w:t>
            </w:r>
            <w:r w:rsidRPr="00D96837">
              <w:rPr>
                <w:rFonts w:eastAsia="Times New Roman" w:cstheme="minorHAnsi"/>
              </w:rPr>
              <w:t xml:space="preserve"> the test(s) and return</w:t>
            </w:r>
            <w:r w:rsidR="005A7A45">
              <w:rPr>
                <w:rFonts w:eastAsia="Times New Roman" w:cstheme="minorHAnsi"/>
              </w:rPr>
              <w:t>s</w:t>
            </w:r>
            <w:r w:rsidRPr="00D96837">
              <w:rPr>
                <w:rFonts w:eastAsia="Times New Roman" w:cstheme="minorHAnsi"/>
              </w:rPr>
              <w:t xml:space="preserve"> the Lab Result Report</w:t>
            </w:r>
            <w:r w:rsidR="005A7A45">
              <w:rPr>
                <w:rFonts w:eastAsia="Times New Roman" w:cstheme="minorHAnsi"/>
              </w:rPr>
              <w:t xml:space="preserve"> </w:t>
            </w:r>
            <w:r w:rsidR="005A7A45" w:rsidRPr="00D96837">
              <w:rPr>
                <w:rFonts w:eastAsia="Times New Roman" w:cstheme="minorHAnsi"/>
              </w:rPr>
              <w:t>to the National Infrastructure A that delivers it to the Requesting entity</w:t>
            </w:r>
            <w:r w:rsidR="005A7A45">
              <w:rPr>
                <w:rFonts w:eastAsia="Times New Roman" w:cstheme="minorHAnsi"/>
              </w:rPr>
              <w:t xml:space="preserve"> </w:t>
            </w:r>
            <w:r w:rsidRPr="00D96837">
              <w:rPr>
                <w:rFonts w:eastAsia="Times New Roman" w:cstheme="minorHAnsi"/>
              </w:rPr>
              <w:t>(similar mechanism to eP/eD mechanisms)</w:t>
            </w:r>
            <w:r w:rsidR="005A7A45">
              <w:rPr>
                <w:rFonts w:eastAsia="Times New Roman" w:cstheme="minorHAnsi"/>
              </w:rPr>
              <w:t>.</w:t>
            </w:r>
          </w:p>
          <w:p w14:paraId="0A3236F0" w14:textId="703C0A6E" w:rsidR="00142B0C" w:rsidRPr="00D96837" w:rsidRDefault="00142B0C">
            <w:pPr>
              <w:numPr>
                <w:ilvl w:val="1"/>
                <w:numId w:val="3"/>
              </w:numPr>
              <w:spacing w:before="100" w:beforeAutospacing="1" w:after="100" w:afterAutospacing="1"/>
              <w:rPr>
                <w:rFonts w:eastAsia="Times New Roman" w:cstheme="minorHAnsi"/>
              </w:rPr>
            </w:pPr>
            <w:r w:rsidRPr="00D96837">
              <w:rPr>
                <w:rFonts w:eastAsia="Times New Roman" w:cstheme="minorHAnsi"/>
              </w:rPr>
              <w:t xml:space="preserve">A Lab Order is sent to a </w:t>
            </w:r>
            <w:r w:rsidR="005A7A45">
              <w:rPr>
                <w:rFonts w:eastAsia="Times New Roman" w:cstheme="minorHAnsi"/>
              </w:rPr>
              <w:t xml:space="preserve">Clinical </w:t>
            </w:r>
            <w:r w:rsidRPr="00D96837">
              <w:rPr>
                <w:rFonts w:eastAsia="Times New Roman" w:cstheme="minorHAnsi"/>
              </w:rPr>
              <w:t>Lab</w:t>
            </w:r>
            <w:r w:rsidR="005A7A45">
              <w:rPr>
                <w:rFonts w:eastAsia="Times New Roman" w:cstheme="minorHAnsi"/>
              </w:rPr>
              <w:t>oratory</w:t>
            </w:r>
            <w:r w:rsidRPr="00D96837">
              <w:rPr>
                <w:rFonts w:eastAsia="Times New Roman" w:cstheme="minorHAnsi"/>
              </w:rPr>
              <w:t xml:space="preserve"> in Country B</w:t>
            </w:r>
            <w:r w:rsidR="000E2400">
              <w:rPr>
                <w:rFonts w:eastAsia="Times New Roman" w:cstheme="minorHAnsi"/>
              </w:rPr>
              <w:t>,</w:t>
            </w:r>
            <w:r w:rsidR="00A31333">
              <w:rPr>
                <w:rFonts w:eastAsia="Times New Roman" w:cstheme="minorHAnsi"/>
              </w:rPr>
              <w:t xml:space="preserve"> </w:t>
            </w:r>
            <w:r w:rsidRPr="00D96837">
              <w:rPr>
                <w:rFonts w:eastAsia="Times New Roman" w:cstheme="minorHAnsi"/>
              </w:rPr>
              <w:t>the patient or just the taken sample</w:t>
            </w:r>
            <w:r w:rsidR="00216B74">
              <w:rPr>
                <w:rFonts w:eastAsia="Times New Roman" w:cstheme="minorHAnsi"/>
              </w:rPr>
              <w:t>,</w:t>
            </w:r>
            <w:r w:rsidR="000E2400">
              <w:rPr>
                <w:rFonts w:eastAsia="Times New Roman" w:cstheme="minorHAnsi"/>
              </w:rPr>
              <w:t xml:space="preserve"> is shipped to the same Lab</w:t>
            </w:r>
            <w:r w:rsidRPr="00D96837">
              <w:rPr>
                <w:rFonts w:eastAsia="Times New Roman" w:cstheme="minorHAnsi"/>
              </w:rPr>
              <w:t>, the Lab Result Report is returned to the National Infrastructure A that delivers it to the Requesting entity.</w:t>
            </w:r>
          </w:p>
          <w:p w14:paraId="042E97C1" w14:textId="753C6F59" w:rsidR="00142B0C" w:rsidRPr="00D96837" w:rsidRDefault="00142B0C" w:rsidP="00216B74">
            <w:pPr>
              <w:numPr>
                <w:ilvl w:val="1"/>
                <w:numId w:val="3"/>
              </w:numPr>
              <w:spacing w:before="100" w:beforeAutospacing="1" w:after="100" w:afterAutospacing="1"/>
            </w:pPr>
            <w:r w:rsidRPr="00D96837">
              <w:rPr>
                <w:rStyle w:val="inline-comment-marker"/>
                <w:rFonts w:eastAsia="Times New Roman" w:cstheme="minorHAnsi"/>
              </w:rPr>
              <w:t>The patient is abroad. He visits a Clinical Laboratory, the Lab Request is generated locally, The Lab Result Report is pushed to the destinations indicated by the Patient.</w:t>
            </w:r>
          </w:p>
        </w:tc>
      </w:tr>
      <w:tr w:rsidR="00D96837" w:rsidRPr="00D96837" w14:paraId="71FF9FCA"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9FE85" w14:textId="77777777" w:rsidR="00142B0C" w:rsidRPr="00D96837" w:rsidRDefault="00142B0C">
            <w:pPr>
              <w:pStyle w:val="NormalWeb"/>
              <w:rPr>
                <w:rFonts w:cstheme="minorHAnsi"/>
              </w:rPr>
            </w:pPr>
            <w:r w:rsidRPr="00D96837">
              <w:rPr>
                <w:rFonts w:cstheme="minorHAnsi"/>
              </w:rPr>
              <w:lastRenderedPageBreak/>
              <w:t>Information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62469" w14:textId="77777777" w:rsidR="00142B0C" w:rsidRPr="00D96837" w:rsidRDefault="00142B0C">
            <w:pPr>
              <w:pStyle w:val="NormalWeb"/>
              <w:rPr>
                <w:rFonts w:cstheme="minorHAnsi"/>
              </w:rPr>
            </w:pPr>
            <w:r w:rsidRPr="00D96837">
              <w:rPr>
                <w:rFonts w:cstheme="minorHAnsi"/>
              </w:rPr>
              <w:t>Laboratory Result Report</w:t>
            </w:r>
          </w:p>
        </w:tc>
      </w:tr>
      <w:tr w:rsidR="00D96837" w:rsidRPr="00D96837" w14:paraId="2BB4E279"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20BCE" w14:textId="77777777" w:rsidR="00142B0C" w:rsidRPr="00D96837" w:rsidRDefault="00142B0C">
            <w:pPr>
              <w:pStyle w:val="NormalWeb"/>
              <w:rPr>
                <w:rFonts w:cstheme="minorHAnsi"/>
              </w:rPr>
            </w:pPr>
            <w:r w:rsidRPr="00D96837">
              <w:rPr>
                <w:rFonts w:cstheme="minorHAnsi"/>
              </w:rPr>
              <w:t>Participants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BCEC1" w14:textId="77777777" w:rsidR="00142B0C" w:rsidRPr="00D96837" w:rsidRDefault="00142B0C">
            <w:pPr>
              <w:pStyle w:val="NormalWeb"/>
              <w:rPr>
                <w:rFonts w:cstheme="minorHAnsi"/>
              </w:rPr>
            </w:pPr>
            <w:r w:rsidRPr="00D96837">
              <w:rPr>
                <w:rFonts w:cstheme="minorHAnsi"/>
              </w:rPr>
              <w:t>Patient</w:t>
            </w:r>
          </w:p>
          <w:p w14:paraId="772791C2" w14:textId="77777777" w:rsidR="00142B0C" w:rsidRPr="00D96837" w:rsidRDefault="00142B0C">
            <w:pPr>
              <w:pStyle w:val="NormalWeb"/>
              <w:rPr>
                <w:rFonts w:cstheme="minorHAnsi"/>
              </w:rPr>
            </w:pPr>
            <w:r w:rsidRPr="00D96837">
              <w:rPr>
                <w:rFonts w:cstheme="minorHAnsi"/>
              </w:rPr>
              <w:t>Health professional in patient's country of origin/affiliation (country A)</w:t>
            </w:r>
          </w:p>
          <w:p w14:paraId="440FC2E7" w14:textId="77777777" w:rsidR="00142B0C" w:rsidRPr="00D96837" w:rsidRDefault="00142B0C">
            <w:pPr>
              <w:pStyle w:val="NormalWeb"/>
              <w:rPr>
                <w:rFonts w:cstheme="minorHAnsi"/>
              </w:rPr>
            </w:pPr>
            <w:r w:rsidRPr="00D96837">
              <w:rPr>
                <w:rFonts w:cstheme="minorHAnsi"/>
              </w:rPr>
              <w:t>Health professional in country of treatment (country B)</w:t>
            </w:r>
          </w:p>
        </w:tc>
      </w:tr>
      <w:tr w:rsidR="00D96837" w:rsidRPr="00D96837" w14:paraId="6FAFCAE2" w14:textId="77777777" w:rsidTr="004458F1">
        <w:trPr>
          <w:divId w:val="6471294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10B88" w14:textId="77777777" w:rsidR="00142B0C" w:rsidRPr="00D96837" w:rsidRDefault="00142B0C">
            <w:pPr>
              <w:pStyle w:val="NormalWeb"/>
              <w:rPr>
                <w:rFonts w:cstheme="minorHAnsi"/>
              </w:rPr>
            </w:pPr>
            <w:r w:rsidRPr="00D96837">
              <w:rPr>
                <w:rFonts w:cstheme="minorHAnsi"/>
              </w:rPr>
              <w:t>Functional process</w:t>
            </w:r>
            <w:r w:rsidRPr="00D96837">
              <w:rPr>
                <w:rFonts w:cstheme="minorHAnsi"/>
              </w:rPr>
              <w:br/>
              <w:t>steps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43681" w14:textId="77777777" w:rsidR="00142B0C" w:rsidRPr="00D96837" w:rsidRDefault="00142B0C">
            <w:pPr>
              <w:pStyle w:val="NormalWeb"/>
              <w:rPr>
                <w:rFonts w:cstheme="minorHAnsi"/>
              </w:rPr>
            </w:pPr>
            <w:r w:rsidRPr="00D96837">
              <w:rPr>
                <w:rStyle w:val="Strong"/>
                <w:rFonts w:cstheme="minorHAnsi"/>
              </w:rPr>
              <w:t>Scenario 1A: Request for Laboratory summary from Country A</w:t>
            </w:r>
          </w:p>
          <w:p w14:paraId="47AB9B06" w14:textId="77777777" w:rsidR="00142B0C" w:rsidRPr="00D96837" w:rsidRDefault="00142B0C">
            <w:pPr>
              <w:numPr>
                <w:ilvl w:val="0"/>
                <w:numId w:val="4"/>
              </w:numPr>
              <w:spacing w:before="100" w:beforeAutospacing="1" w:after="100" w:afterAutospacing="1"/>
              <w:rPr>
                <w:rFonts w:eastAsia="Times New Roman" w:cstheme="minorHAnsi"/>
              </w:rPr>
            </w:pPr>
            <w:r w:rsidRPr="00D96837">
              <w:rPr>
                <w:rFonts w:eastAsia="Times New Roman" w:cstheme="minorHAnsi"/>
              </w:rPr>
              <w:t>The patient consults a health professional in country B</w:t>
            </w:r>
          </w:p>
          <w:p w14:paraId="1D671CCF" w14:textId="77777777" w:rsidR="00142B0C" w:rsidRPr="00D96837" w:rsidRDefault="00142B0C">
            <w:pPr>
              <w:numPr>
                <w:ilvl w:val="0"/>
                <w:numId w:val="4"/>
              </w:numPr>
              <w:spacing w:before="100" w:beforeAutospacing="1" w:after="100" w:afterAutospacing="1"/>
              <w:rPr>
                <w:rFonts w:eastAsia="Times New Roman" w:cstheme="minorHAnsi"/>
              </w:rPr>
            </w:pPr>
            <w:r w:rsidRPr="00D96837">
              <w:rPr>
                <w:rFonts w:eastAsia="Times New Roman" w:cstheme="minorHAnsi"/>
              </w:rPr>
              <w:t>The health professional is identified, authenticated and authorised</w:t>
            </w:r>
          </w:p>
          <w:p w14:paraId="17C8ECB2" w14:textId="77777777" w:rsidR="00142B0C" w:rsidRPr="00D96837" w:rsidRDefault="00142B0C">
            <w:pPr>
              <w:numPr>
                <w:ilvl w:val="0"/>
                <w:numId w:val="4"/>
              </w:numPr>
              <w:spacing w:before="100" w:beforeAutospacing="1" w:after="100" w:afterAutospacing="1"/>
              <w:rPr>
                <w:rFonts w:eastAsia="Times New Roman" w:cstheme="minorHAnsi"/>
              </w:rPr>
            </w:pPr>
            <w:r w:rsidRPr="00D96837">
              <w:rPr>
                <w:rFonts w:eastAsia="Times New Roman" w:cstheme="minorHAnsi"/>
              </w:rPr>
              <w:t>The patient is identified (identity confirmed by country A)</w:t>
            </w:r>
          </w:p>
          <w:p w14:paraId="122D24AF" w14:textId="77777777" w:rsidR="00142B0C" w:rsidRPr="00D96837" w:rsidRDefault="00142B0C">
            <w:pPr>
              <w:numPr>
                <w:ilvl w:val="0"/>
                <w:numId w:val="4"/>
              </w:numPr>
              <w:spacing w:before="100" w:beforeAutospacing="1" w:after="100" w:afterAutospacing="1"/>
              <w:rPr>
                <w:rFonts w:eastAsia="Times New Roman" w:cstheme="minorHAnsi"/>
              </w:rPr>
            </w:pPr>
            <w:r w:rsidRPr="00D96837">
              <w:rPr>
                <w:rStyle w:val="inline-comment-marker"/>
                <w:rFonts w:eastAsia="Times New Roman" w:cstheme="minorHAnsi"/>
              </w:rPr>
              <w:lastRenderedPageBreak/>
              <w:t>Health professional provides information to the patient on how personal health data in the Laboratory Result Report will be collected and processed.</w:t>
            </w:r>
          </w:p>
          <w:p w14:paraId="68E51401" w14:textId="77777777" w:rsidR="00142B0C" w:rsidRPr="00D96837" w:rsidRDefault="00142B0C">
            <w:pPr>
              <w:numPr>
                <w:ilvl w:val="0"/>
                <w:numId w:val="4"/>
              </w:numPr>
              <w:spacing w:before="100" w:beforeAutospacing="1" w:after="100" w:afterAutospacing="1"/>
              <w:rPr>
                <w:rFonts w:eastAsia="Times New Roman" w:cstheme="minorHAnsi"/>
              </w:rPr>
            </w:pPr>
            <w:r w:rsidRPr="00D96837">
              <w:rPr>
                <w:rStyle w:val="inline-comment-marker"/>
                <w:rFonts w:eastAsia="Times New Roman" w:cstheme="minorHAnsi"/>
              </w:rPr>
              <w:t>Health professional in country B queries country A for a summary of the results, for example containing the latest result for every observation type or a cumulative report.</w:t>
            </w:r>
          </w:p>
          <w:p w14:paraId="373D60AD" w14:textId="77777777" w:rsidR="00142B0C" w:rsidRPr="00D96837" w:rsidRDefault="00142B0C">
            <w:pPr>
              <w:numPr>
                <w:ilvl w:val="0"/>
                <w:numId w:val="4"/>
              </w:numPr>
              <w:spacing w:before="100" w:beforeAutospacing="1" w:after="100" w:afterAutospacing="1"/>
              <w:rPr>
                <w:rFonts w:eastAsia="Times New Roman" w:cstheme="minorHAnsi"/>
              </w:rPr>
            </w:pPr>
            <w:r w:rsidRPr="00D96837">
              <w:rPr>
                <w:rFonts w:eastAsia="Times New Roman" w:cstheme="minorHAnsi"/>
              </w:rPr>
              <w:t>The Laboratory summary is electronically transferred from the patient's country of affiliation to the health professional in the country of treatment in a secure way. The health professional retrieves the Laboratory summary and uses it to provide health care service.</w:t>
            </w:r>
          </w:p>
          <w:p w14:paraId="48B29F6B" w14:textId="77777777" w:rsidR="00142B0C" w:rsidRPr="00D96837" w:rsidRDefault="00142B0C">
            <w:pPr>
              <w:numPr>
                <w:ilvl w:val="0"/>
                <w:numId w:val="4"/>
              </w:numPr>
              <w:spacing w:before="100" w:beforeAutospacing="1" w:after="100" w:afterAutospacing="1"/>
              <w:rPr>
                <w:rFonts w:eastAsia="Times New Roman" w:cstheme="minorHAnsi"/>
              </w:rPr>
            </w:pPr>
            <w:r w:rsidRPr="00D96837">
              <w:rPr>
                <w:rStyle w:val="inline-comment-marker"/>
                <w:rFonts w:eastAsia="Times New Roman" w:cstheme="minorHAnsi"/>
              </w:rPr>
              <w:t>The Laboratory summary is presented to the health professional in an understandable way, namely regarding language, structure and vocabularies.</w:t>
            </w:r>
          </w:p>
          <w:p w14:paraId="079AAC28" w14:textId="77777777" w:rsidR="00142B0C" w:rsidRPr="00D96837" w:rsidRDefault="00142B0C">
            <w:pPr>
              <w:pStyle w:val="NormalWeb"/>
              <w:rPr>
                <w:rFonts w:cstheme="minorHAnsi"/>
              </w:rPr>
            </w:pPr>
            <w:r w:rsidRPr="00D96837">
              <w:rPr>
                <w:rStyle w:val="Strong"/>
                <w:rFonts w:cstheme="minorHAnsi"/>
              </w:rPr>
              <w:t>Scenario 1B: Request for Laboratory result reports from Country A</w:t>
            </w:r>
          </w:p>
          <w:p w14:paraId="53CB3DAB"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The patient consults a health professional in country B</w:t>
            </w:r>
          </w:p>
          <w:p w14:paraId="3709995F"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The health professional is identified, authenticated and authorised</w:t>
            </w:r>
          </w:p>
          <w:p w14:paraId="064D9999"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The patient is identified (identity confirmed by country A)</w:t>
            </w:r>
          </w:p>
          <w:p w14:paraId="6A0A2C04"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Health professional provides information to the patient on how personal health data in the Laboratory Result Report will be collected and processed.</w:t>
            </w:r>
          </w:p>
          <w:p w14:paraId="23478074"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Health professional in country B queries country A for a list of all lab reports of that patient.</w:t>
            </w:r>
          </w:p>
          <w:p w14:paraId="0917A44E"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 xml:space="preserve">Country A provides a list of laboratory result reports available for the patient and matching query parameters (for example time interval, lab specialty, study type, and test code). </w:t>
            </w:r>
          </w:p>
          <w:p w14:paraId="6B0706B8"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Health professional in country B selects and requests the report from country A. </w:t>
            </w:r>
          </w:p>
          <w:p w14:paraId="0799BE81"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The Laboratory Result Report is electronically transferred from the patient's country of affiliation to the health professional in the country of treatment in a secure way. The health professional retrieves the Laboratory Result Report and uses it to provide health care service.</w:t>
            </w:r>
          </w:p>
          <w:p w14:paraId="302DFF81" w14:textId="77777777" w:rsidR="00142B0C" w:rsidRPr="00D96837" w:rsidRDefault="00142B0C">
            <w:pPr>
              <w:numPr>
                <w:ilvl w:val="0"/>
                <w:numId w:val="5"/>
              </w:numPr>
              <w:spacing w:before="100" w:beforeAutospacing="1" w:after="100" w:afterAutospacing="1"/>
              <w:rPr>
                <w:rFonts w:eastAsia="Times New Roman" w:cstheme="minorHAnsi"/>
              </w:rPr>
            </w:pPr>
            <w:r w:rsidRPr="00D96837">
              <w:rPr>
                <w:rFonts w:eastAsia="Times New Roman" w:cstheme="minorHAnsi"/>
              </w:rPr>
              <w:t>The Laboratory Result Report is presented to the health professional in an understandable way, namely regarding language, structure and vocabularies.</w:t>
            </w:r>
          </w:p>
        </w:tc>
      </w:tr>
    </w:tbl>
    <w:p w14:paraId="460723D5" w14:textId="77777777" w:rsidR="004458F1" w:rsidRPr="00D96837" w:rsidRDefault="004458F1" w:rsidP="004458F1">
      <w:pPr>
        <w:pStyle w:val="Heading1"/>
        <w:rPr>
          <w:rFonts w:cstheme="minorHAnsi"/>
        </w:rPr>
        <w:sectPr w:rsidR="004458F1" w:rsidRPr="00D96837">
          <w:pgSz w:w="12240" w:h="15840"/>
          <w:pgMar w:top="1440" w:right="1440" w:bottom="1440" w:left="1440" w:header="720" w:footer="720" w:gutter="0"/>
          <w:cols w:space="708"/>
          <w:docGrid w:linePitch="360"/>
        </w:sectPr>
      </w:pPr>
    </w:p>
    <w:p w14:paraId="1AF6733B" w14:textId="77777777" w:rsidR="00142B0C" w:rsidRPr="00D96837" w:rsidRDefault="00142B0C" w:rsidP="004458F1">
      <w:pPr>
        <w:pStyle w:val="Heading1"/>
        <w:rPr>
          <w:rFonts w:cstheme="minorHAnsi"/>
        </w:rPr>
      </w:pPr>
      <w:bookmarkStart w:id="9" w:name="_Toc103350425"/>
      <w:r w:rsidRPr="00D96837">
        <w:rPr>
          <w:rFonts w:cstheme="minorHAnsi"/>
        </w:rPr>
        <w:lastRenderedPageBreak/>
        <w:t>GUIDELINES FOR LABORATORY RESULT REPORT</w:t>
      </w:r>
      <w:bookmarkEnd w:id="9"/>
    </w:p>
    <w:p w14:paraId="7BAF5188" w14:textId="77777777" w:rsidR="00142B0C" w:rsidRPr="00D96837" w:rsidRDefault="00142B0C">
      <w:pPr>
        <w:pStyle w:val="NormalWeb"/>
        <w:rPr>
          <w:rFonts w:cstheme="minorHAnsi"/>
        </w:rPr>
      </w:pPr>
      <w:r w:rsidRPr="00D96837">
        <w:rPr>
          <w:rStyle w:val="inline-comment-marker"/>
          <w:rFonts w:cstheme="minorHAnsi"/>
        </w:rPr>
        <w:t>The Member States in the eHealth Network have adopted these supplementary clauses to the eHealth Network General Guidelines for the electronic exchange of health data under Cross-Border Directive 2011/24/EU to support the exchange of Laboratory Result Report data. These guidelines add use case specific guidelines and do supplement the eHealth Network General Guidelines.</w:t>
      </w:r>
    </w:p>
    <w:p w14:paraId="0FD7C9F7" w14:textId="77777777" w:rsidR="004458F1" w:rsidRPr="00D96837" w:rsidRDefault="00142B0C" w:rsidP="004458F1">
      <w:pPr>
        <w:pStyle w:val="Heading2"/>
        <w:rPr>
          <w:rFonts w:cstheme="minorHAnsi"/>
        </w:rPr>
      </w:pPr>
      <w:bookmarkStart w:id="10" w:name="_Toc103350426"/>
      <w:r w:rsidRPr="00D96837">
        <w:rPr>
          <w:rFonts w:cstheme="minorHAnsi"/>
        </w:rPr>
        <w:t>Chapter I - General Considerations</w:t>
      </w:r>
      <w:bookmarkEnd w:id="10"/>
    </w:p>
    <w:p w14:paraId="646BD06F" w14:textId="77777777" w:rsidR="00142B0C" w:rsidRPr="00D96837" w:rsidRDefault="00142B0C" w:rsidP="004458F1">
      <w:pPr>
        <w:pStyle w:val="Heading3"/>
        <w:rPr>
          <w:rFonts w:cstheme="minorHAnsi"/>
        </w:rPr>
      </w:pPr>
      <w:bookmarkStart w:id="11" w:name="_Toc103350427"/>
      <w:r w:rsidRPr="00D96837">
        <w:rPr>
          <w:rFonts w:cstheme="minorHAnsi"/>
        </w:rPr>
        <w:t>Article 1: Objectives and scope</w:t>
      </w:r>
      <w:bookmarkEnd w:id="11"/>
    </w:p>
    <w:p w14:paraId="17282C03" w14:textId="77777777" w:rsidR="00142B0C" w:rsidRPr="00D96837" w:rsidRDefault="00142B0C">
      <w:pPr>
        <w:numPr>
          <w:ilvl w:val="0"/>
          <w:numId w:val="6"/>
        </w:numPr>
        <w:spacing w:before="100" w:beforeAutospacing="1" w:after="100" w:afterAutospacing="1"/>
        <w:rPr>
          <w:rFonts w:eastAsia="Times New Roman" w:cstheme="minorHAnsi"/>
        </w:rPr>
      </w:pPr>
      <w:r w:rsidRPr="00D96837">
        <w:rPr>
          <w:rFonts w:eastAsia="Times New Roman" w:cstheme="minorHAnsi"/>
        </w:rPr>
        <w:t>These guidelines are addressed to the Member States of the European Union and apply to the implementation exchange of interoperable laboratory test result report cross-border exchange in order to support safe and efficient provisioning of care services in another Member state.</w:t>
      </w:r>
    </w:p>
    <w:p w14:paraId="7B2D21F6" w14:textId="77777777" w:rsidR="00142B0C" w:rsidRPr="00D96837" w:rsidRDefault="00142B0C">
      <w:pPr>
        <w:numPr>
          <w:ilvl w:val="0"/>
          <w:numId w:val="6"/>
        </w:numPr>
        <w:spacing w:before="100" w:beforeAutospacing="1" w:after="100" w:afterAutospacing="1"/>
        <w:rPr>
          <w:rFonts w:eastAsia="Times New Roman" w:cstheme="minorHAnsi"/>
        </w:rPr>
      </w:pPr>
      <w:r w:rsidRPr="00D96837">
        <w:rPr>
          <w:rFonts w:eastAsia="Times New Roman" w:cstheme="minorHAnsi"/>
        </w:rPr>
        <w:t>These guidelines could serve as a guiding principle for the national development and implementation of Laboratory Result Reports.</w:t>
      </w:r>
    </w:p>
    <w:p w14:paraId="0D7CE763" w14:textId="77777777" w:rsidR="00142B0C" w:rsidRPr="00D96837" w:rsidRDefault="00142B0C">
      <w:pPr>
        <w:pStyle w:val="NormalWeb"/>
        <w:numPr>
          <w:ilvl w:val="0"/>
          <w:numId w:val="6"/>
        </w:numPr>
        <w:rPr>
          <w:rFonts w:cstheme="minorHAnsi"/>
        </w:rPr>
      </w:pPr>
      <w:r w:rsidRPr="00D96837">
        <w:rPr>
          <w:rFonts w:cstheme="minorHAnsi"/>
        </w:rPr>
        <w:t>Laboratory use cases cover all types of in-vitro diagnostics performed by clinical laboratories on:</w:t>
      </w:r>
    </w:p>
    <w:p w14:paraId="0BC56EC0" w14:textId="77777777" w:rsidR="00142B0C" w:rsidRPr="00D96837" w:rsidRDefault="00142B0C">
      <w:pPr>
        <w:numPr>
          <w:ilvl w:val="1"/>
          <w:numId w:val="6"/>
        </w:numPr>
        <w:spacing w:before="100" w:beforeAutospacing="1" w:after="100" w:afterAutospacing="1"/>
        <w:rPr>
          <w:rFonts w:eastAsia="Times New Roman" w:cstheme="minorHAnsi"/>
        </w:rPr>
      </w:pPr>
      <w:r w:rsidRPr="00D96837">
        <w:rPr>
          <w:rFonts w:eastAsia="Times New Roman" w:cstheme="minorHAnsi"/>
        </w:rPr>
        <w:t>Human specimens (from human subject)</w:t>
      </w:r>
    </w:p>
    <w:p w14:paraId="30366E8D" w14:textId="77777777" w:rsidR="00142B0C" w:rsidRPr="00D96837" w:rsidRDefault="00142B0C">
      <w:pPr>
        <w:numPr>
          <w:ilvl w:val="1"/>
          <w:numId w:val="6"/>
        </w:numPr>
        <w:spacing w:before="100" w:beforeAutospacing="1" w:after="100" w:afterAutospacing="1"/>
        <w:rPr>
          <w:rFonts w:eastAsia="Times New Roman" w:cstheme="minorHAnsi"/>
        </w:rPr>
      </w:pPr>
      <w:r w:rsidRPr="00D96837">
        <w:rPr>
          <w:rFonts w:eastAsia="Times New Roman" w:cstheme="minorHAnsi"/>
        </w:rPr>
        <w:t>Non-human specimens paired with a human subject (for example food and house dust)</w:t>
      </w:r>
    </w:p>
    <w:p w14:paraId="333BF6E8" w14:textId="77777777" w:rsidR="00142B0C" w:rsidRPr="00D96837" w:rsidRDefault="00142B0C">
      <w:pPr>
        <w:pStyle w:val="NormalWeb"/>
        <w:ind w:left="720"/>
        <w:rPr>
          <w:rFonts w:cstheme="minorHAnsi"/>
        </w:rPr>
      </w:pPr>
      <w:r w:rsidRPr="00D96837">
        <w:rPr>
          <w:rFonts w:cstheme="minorHAnsi"/>
        </w:rPr>
        <w:t>with the exception of histopathology and medical genetics. Tests performed (analysed) by patients themselves are not covered by this document.</w:t>
      </w:r>
    </w:p>
    <w:p w14:paraId="1E7BFA66" w14:textId="77777777" w:rsidR="00142B0C" w:rsidRPr="00D96837" w:rsidRDefault="00142B0C">
      <w:pPr>
        <w:numPr>
          <w:ilvl w:val="0"/>
          <w:numId w:val="6"/>
        </w:numPr>
        <w:spacing w:before="100" w:beforeAutospacing="1" w:after="100" w:afterAutospacing="1"/>
        <w:rPr>
          <w:rFonts w:eastAsia="Times New Roman" w:cstheme="minorHAnsi"/>
        </w:rPr>
      </w:pPr>
      <w:r w:rsidRPr="00D96837">
        <w:rPr>
          <w:rFonts w:eastAsia="Times New Roman" w:cstheme="minorHAnsi"/>
        </w:rPr>
        <w:t xml:space="preserve">In scope - Laboratory results within the core fields of in vitro diagnostics, for example clinical biochemistry, </w:t>
      </w:r>
      <w:r w:rsidRPr="00D96837">
        <w:rPr>
          <w:rStyle w:val="inline-comment-marker"/>
          <w:rFonts w:eastAsia="Times New Roman" w:cstheme="minorHAnsi"/>
        </w:rPr>
        <w:t>haematology</w:t>
      </w:r>
      <w:r w:rsidRPr="00D96837">
        <w:rPr>
          <w:rFonts w:eastAsia="Times New Roman" w:cstheme="minorHAnsi"/>
        </w:rPr>
        <w:t>, transfusion medicine, microbiology, immunology, and others</w:t>
      </w:r>
      <w:r w:rsidRPr="00D96837">
        <w:rPr>
          <w:rStyle w:val="inline-comment-marker"/>
          <w:rFonts w:eastAsia="Times New Roman" w:cstheme="minorHAnsi"/>
        </w:rPr>
        <w:t>.</w:t>
      </w:r>
    </w:p>
    <w:p w14:paraId="1541E5E9" w14:textId="77777777" w:rsidR="00142B0C" w:rsidRPr="00D96837" w:rsidRDefault="00142B0C">
      <w:pPr>
        <w:numPr>
          <w:ilvl w:val="0"/>
          <w:numId w:val="6"/>
        </w:numPr>
        <w:spacing w:before="100" w:beforeAutospacing="1" w:after="100" w:afterAutospacing="1"/>
        <w:rPr>
          <w:rFonts w:eastAsia="Times New Roman" w:cstheme="minorHAnsi"/>
        </w:rPr>
      </w:pPr>
      <w:r w:rsidRPr="00D96837">
        <w:rPr>
          <w:rFonts w:eastAsia="Times New Roman" w:cstheme="minorHAnsi"/>
        </w:rPr>
        <w:t>Out of scope - Specialised laboratory domains that may require a specialised reporting structure: e.g. histopathology and genetics.</w:t>
      </w:r>
    </w:p>
    <w:p w14:paraId="1C1DE0BB" w14:textId="77777777" w:rsidR="00142B0C" w:rsidRPr="00D96837" w:rsidRDefault="00142B0C" w:rsidP="004458F1">
      <w:pPr>
        <w:pStyle w:val="Heading3"/>
        <w:rPr>
          <w:rFonts w:cstheme="minorHAnsi"/>
        </w:rPr>
      </w:pPr>
      <w:bookmarkStart w:id="12" w:name="_Toc103350428"/>
      <w:r w:rsidRPr="00D96837">
        <w:rPr>
          <w:rStyle w:val="inline-comment-marker"/>
          <w:rFonts w:cstheme="minorHAnsi"/>
        </w:rPr>
        <w:t>Article 2: Definitions</w:t>
      </w:r>
      <w:bookmarkEnd w:id="12"/>
    </w:p>
    <w:p w14:paraId="41432B8B" w14:textId="77777777" w:rsidR="00142B0C" w:rsidRPr="00D96837" w:rsidRDefault="00142B0C">
      <w:pPr>
        <w:pStyle w:val="NormalWeb"/>
        <w:rPr>
          <w:rStyle w:val="eop"/>
          <w:rFonts w:cstheme="minorHAnsi"/>
        </w:rPr>
      </w:pPr>
      <w:r w:rsidRPr="00D96837">
        <w:rPr>
          <w:rStyle w:val="normaltextrun"/>
          <w:rFonts w:cstheme="minorHAnsi"/>
        </w:rPr>
        <w:t>For the purpose of these guidelines, the definitions included in the Directive 2011/24/EU, in the eHealth Network General Guidelines, and the following definitions shall apply:</w:t>
      </w:r>
      <w:r w:rsidRPr="00D96837">
        <w:rPr>
          <w:rStyle w:val="eop"/>
          <w:rFonts w:cstheme="minorHAnsi"/>
        </w:rPr>
        <w:t> </w:t>
      </w:r>
    </w:p>
    <w:p w14:paraId="48EA4385" w14:textId="77777777" w:rsidR="00142B0C" w:rsidRPr="00D96837" w:rsidRDefault="00142B0C">
      <w:pPr>
        <w:pStyle w:val="NormalWeb"/>
        <w:rPr>
          <w:rFonts w:cstheme="minorHAnsi"/>
        </w:rPr>
      </w:pPr>
    </w:p>
    <w:tbl>
      <w:tblPr>
        <w:tblW w:w="488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74"/>
        <w:gridCol w:w="7157"/>
      </w:tblGrid>
      <w:tr w:rsidR="00D96837" w:rsidRPr="00D96837" w14:paraId="6500E3B7" w14:textId="77777777" w:rsidTr="006822FD">
        <w:trPr>
          <w:divId w:val="1340082296"/>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D1EDB" w14:textId="77777777" w:rsidR="00142B0C" w:rsidRPr="00D96837" w:rsidRDefault="00142B0C">
            <w:pPr>
              <w:jc w:val="center"/>
              <w:rPr>
                <w:rFonts w:eastAsia="Times New Roman" w:cstheme="minorHAnsi"/>
                <w:b/>
                <w:bCs/>
              </w:rPr>
            </w:pPr>
            <w:r w:rsidRPr="00D96837">
              <w:rPr>
                <w:rFonts w:eastAsia="Times New Roman" w:cstheme="minorHAnsi"/>
                <w:b/>
                <w:bCs/>
              </w:rPr>
              <w:lastRenderedPageBreak/>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593B9" w14:textId="77777777" w:rsidR="00142B0C" w:rsidRPr="00D96837" w:rsidRDefault="00142B0C">
            <w:pPr>
              <w:jc w:val="center"/>
              <w:rPr>
                <w:rFonts w:eastAsia="Times New Roman" w:cstheme="minorHAnsi"/>
                <w:b/>
                <w:bCs/>
              </w:rPr>
            </w:pPr>
            <w:r w:rsidRPr="00D96837">
              <w:rPr>
                <w:rFonts w:eastAsia="Times New Roman" w:cstheme="minorHAnsi"/>
                <w:b/>
                <w:bCs/>
              </w:rPr>
              <w:t>Definition</w:t>
            </w:r>
          </w:p>
        </w:tc>
      </w:tr>
      <w:tr w:rsidR="00D96837" w:rsidRPr="00D96837" w14:paraId="2B037268"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CD691" w14:textId="77777777" w:rsidR="00142B0C" w:rsidRPr="00D96837" w:rsidRDefault="00142B0C" w:rsidP="000B5AEA">
            <w:pPr>
              <w:jc w:val="left"/>
              <w:rPr>
                <w:rFonts w:eastAsia="Times New Roman" w:cstheme="minorHAnsi"/>
              </w:rPr>
            </w:pPr>
            <w:r w:rsidRPr="00D96837">
              <w:rPr>
                <w:rFonts w:eastAsia="Times New Roman" w:cstheme="minorHAnsi"/>
              </w:rPr>
              <w:t>Laboratory medicine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078E1" w14:textId="77777777" w:rsidR="00142B0C" w:rsidRPr="00D96837" w:rsidRDefault="00142B0C">
            <w:pPr>
              <w:pStyle w:val="NormalWeb"/>
              <w:rPr>
                <w:rFonts w:cstheme="minorHAnsi"/>
              </w:rPr>
            </w:pPr>
            <w:r w:rsidRPr="00D96837">
              <w:rPr>
                <w:rFonts w:cstheme="minorHAnsi"/>
              </w:rPr>
              <w:t xml:space="preserve">A clinical science and discipline, devoted to the quantitative measurement, or qualitative assessment, of any substance which can be assayed in any type of biological fluid of any animal species, thus including humans, for either medical or research purposes. The results of these measurements are translated into actionable information for improving the care and/or maintaining the wellness of both a single individual and an entire population. </w:t>
            </w:r>
          </w:p>
          <w:p w14:paraId="639A217C" w14:textId="77777777" w:rsidR="00142B0C" w:rsidRPr="00D96837" w:rsidRDefault="00142B0C">
            <w:pPr>
              <w:pStyle w:val="NormalWeb"/>
              <w:rPr>
                <w:rFonts w:cstheme="minorHAnsi"/>
              </w:rPr>
            </w:pPr>
            <w:r w:rsidRPr="00D96837">
              <w:rPr>
                <w:rStyle w:val="Strong"/>
                <w:rFonts w:cstheme="minorHAnsi"/>
              </w:rPr>
              <w:t>Source:</w:t>
            </w:r>
            <w:r w:rsidRPr="00D96837">
              <w:rPr>
                <w:rFonts w:cstheme="minorHAnsi"/>
              </w:rPr>
              <w:t xml:space="preserve"> Lippi, G., &amp; Plebani, M. (2020). </w:t>
            </w:r>
            <w:r w:rsidRPr="00D96837">
              <w:rPr>
                <w:rStyle w:val="Emphasis"/>
                <w:rFonts w:cstheme="minorHAnsi"/>
              </w:rPr>
              <w:t>CCLM</w:t>
            </w:r>
            <w:r w:rsidRPr="00D96837">
              <w:rPr>
                <w:rFonts w:cstheme="minorHAnsi"/>
              </w:rPr>
              <w:t>, </w:t>
            </w:r>
            <w:r w:rsidRPr="00D96837">
              <w:rPr>
                <w:rStyle w:val="Emphasis"/>
                <w:rFonts w:cstheme="minorHAnsi"/>
              </w:rPr>
              <w:t>58</w:t>
            </w:r>
            <w:r w:rsidRPr="00D96837">
              <w:rPr>
                <w:rFonts w:cstheme="minorHAnsi"/>
              </w:rPr>
              <w:t>(8), 1171-1171.</w:t>
            </w:r>
          </w:p>
        </w:tc>
      </w:tr>
      <w:tr w:rsidR="00D96837" w:rsidRPr="00D96837" w14:paraId="1510E921"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D78FA" w14:textId="77777777" w:rsidR="000B5AEA" w:rsidRDefault="00142B0C" w:rsidP="000B5AEA">
            <w:pPr>
              <w:jc w:val="left"/>
              <w:rPr>
                <w:rFonts w:eastAsia="Times New Roman" w:cstheme="minorHAnsi"/>
              </w:rPr>
            </w:pPr>
            <w:r w:rsidRPr="00D96837">
              <w:rPr>
                <w:rFonts w:eastAsia="Times New Roman" w:cstheme="minorHAnsi"/>
              </w:rPr>
              <w:t>Medical laboratory</w:t>
            </w:r>
          </w:p>
          <w:p w14:paraId="3E48C9E3" w14:textId="11052746" w:rsidR="00142B0C" w:rsidRPr="00D96837" w:rsidRDefault="00142B0C" w:rsidP="006822FD">
            <w:pPr>
              <w:jc w:val="left"/>
              <w:rPr>
                <w:rFonts w:eastAsia="Times New Roman" w:cstheme="minorHAnsi"/>
              </w:rPr>
            </w:pPr>
            <w:r w:rsidRPr="00D96837">
              <w:rPr>
                <w:rFonts w:eastAsia="Times New Roman" w:cstheme="minorHAnsi"/>
              </w:rPr>
              <w:t>(also Clinical laboratory)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5D598" w14:textId="77777777" w:rsidR="00142B0C" w:rsidRPr="00D96837" w:rsidRDefault="00142B0C">
            <w:pPr>
              <w:pStyle w:val="NormalWeb"/>
              <w:rPr>
                <w:rFonts w:cstheme="minorHAnsi"/>
              </w:rPr>
            </w:pPr>
            <w:r w:rsidRPr="00D96837">
              <w:rPr>
                <w:rFonts w:cstheme="minorHAnsi"/>
              </w:rPr>
              <w:t xml:space="preserve">Laboratory for the biological, microbiological, immunological, chemical, </w:t>
            </w:r>
            <w:proofErr w:type="spellStart"/>
            <w:r w:rsidRPr="00D96837">
              <w:rPr>
                <w:rFonts w:cstheme="minorHAnsi"/>
              </w:rPr>
              <w:t>immunohaematological</w:t>
            </w:r>
            <w:proofErr w:type="spellEnd"/>
            <w:r w:rsidRPr="00D96837">
              <w:rPr>
                <w:rFonts w:cstheme="minorHAnsi"/>
              </w:rPr>
              <w:t xml:space="preserve">, haematological, biophysical, cytological, pathological, genetic or other examination of materials derived from the human body for the purpose of providing information for the diagnosis, management, prevention and treatment of disease in, or assessment of the health of, human beings, </w:t>
            </w:r>
            <w:r w:rsidRPr="00D96837">
              <w:rPr>
                <w:rStyle w:val="inline-comment-marker"/>
                <w:rFonts w:cstheme="minorHAnsi"/>
              </w:rPr>
              <w:t>and which may provide a consultant advisory service covering all aspects of laboratory investigation including the interpretation of results and advice on further appropriate investigation.</w:t>
            </w:r>
            <w:r w:rsidRPr="00D96837">
              <w:rPr>
                <w:rFonts w:cstheme="minorHAnsi"/>
              </w:rPr>
              <w:t> Note 1 to entry: These examinations also include procedures for determining, measuring or otherwise describing the presence or absence of various substances or microorganisms. </w:t>
            </w:r>
          </w:p>
          <w:p w14:paraId="088FF0AE" w14:textId="77777777" w:rsidR="00142B0C" w:rsidRPr="00D96837" w:rsidRDefault="00142B0C">
            <w:pPr>
              <w:pStyle w:val="NormalWeb"/>
              <w:rPr>
                <w:rFonts w:cstheme="minorHAnsi"/>
              </w:rPr>
            </w:pPr>
            <w:r w:rsidRPr="00D96837">
              <w:rPr>
                <w:rStyle w:val="Emphasis"/>
                <w:rFonts w:cstheme="minorHAnsi"/>
                <w:b/>
                <w:bCs/>
              </w:rPr>
              <w:t>Source: </w:t>
            </w:r>
            <w:r w:rsidRPr="00D96837">
              <w:rPr>
                <w:rFonts w:cstheme="minorHAnsi"/>
              </w:rPr>
              <w:t>ISO 15189:2012.</w:t>
            </w:r>
          </w:p>
        </w:tc>
      </w:tr>
      <w:tr w:rsidR="00D96837" w:rsidRPr="00D96837" w14:paraId="3E56D856"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C4704" w14:textId="77777777" w:rsidR="00142B0C" w:rsidRPr="00D96837" w:rsidRDefault="00142B0C" w:rsidP="006822FD">
            <w:pPr>
              <w:jc w:val="left"/>
              <w:rPr>
                <w:rFonts w:eastAsia="Times New Roman" w:cstheme="minorHAnsi"/>
              </w:rPr>
            </w:pPr>
            <w:r w:rsidRPr="00D96837">
              <w:rPr>
                <w:rFonts w:eastAsia="Times New Roman" w:cstheme="minorHAnsi"/>
              </w:rPr>
              <w:t>Laboratory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D4ED9" w14:textId="77777777" w:rsidR="00142B0C" w:rsidRPr="00D96837" w:rsidRDefault="00142B0C">
            <w:pPr>
              <w:rPr>
                <w:rFonts w:eastAsia="Times New Roman" w:cstheme="minorHAnsi"/>
              </w:rPr>
            </w:pPr>
            <w:r w:rsidRPr="00D96837">
              <w:rPr>
                <w:rFonts w:eastAsia="Times New Roman" w:cstheme="minorHAnsi"/>
              </w:rPr>
              <w:t>A request or order for a laboratory service, an intent directed from a requesting entity (request author) to a laboratory (service performer).</w:t>
            </w:r>
          </w:p>
        </w:tc>
      </w:tr>
      <w:tr w:rsidR="00D96837" w:rsidRPr="00D96837" w14:paraId="49ABC70A"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63EAD" w14:textId="2875BABD" w:rsidR="00142B0C" w:rsidRPr="00D96837" w:rsidRDefault="00142B0C" w:rsidP="006822FD">
            <w:pPr>
              <w:jc w:val="left"/>
              <w:rPr>
                <w:rFonts w:eastAsia="Times New Roman" w:cstheme="minorHAnsi"/>
              </w:rPr>
            </w:pPr>
            <w:r w:rsidRPr="00D96837">
              <w:rPr>
                <w:rFonts w:eastAsia="Times New Roman" w:cstheme="minorHAnsi"/>
              </w:rPr>
              <w:t>Laboratory</w:t>
            </w:r>
            <w:r w:rsidR="000B5AEA">
              <w:rPr>
                <w:rFonts w:eastAsia="Times New Roman" w:cstheme="minorHAnsi"/>
              </w:rPr>
              <w:t xml:space="preserve"> </w:t>
            </w:r>
            <w:r w:rsidRPr="00D96837">
              <w:rPr>
                <w:rFonts w:eastAsia="Times New Roman" w:cstheme="minorHAnsi"/>
              </w:rPr>
              <w:t>result</w:t>
            </w:r>
            <w:r w:rsidR="000B5AEA">
              <w:rPr>
                <w:rFonts w:eastAsia="Times New Roman" w:cstheme="minorHAnsi"/>
              </w:rPr>
              <w:t xml:space="preserve"> </w:t>
            </w:r>
            <w:r w:rsidRPr="00D96837">
              <w:rPr>
                <w:rFonts w:eastAsia="Times New Roman" w:cstheme="minorHAnsi"/>
              </w:rPr>
              <w:t>(measurement result)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F27BE" w14:textId="77777777" w:rsidR="00142B0C" w:rsidRPr="00D96837" w:rsidRDefault="00142B0C">
            <w:pPr>
              <w:pStyle w:val="NormalWeb"/>
              <w:rPr>
                <w:rFonts w:cstheme="minorHAnsi"/>
              </w:rPr>
            </w:pPr>
            <w:r w:rsidRPr="00D96837">
              <w:rPr>
                <w:rFonts w:cstheme="minorHAnsi"/>
              </w:rPr>
              <w:t xml:space="preserve">The final value reported for a measured or computed quantity, after performing a measuring procedure including all </w:t>
            </w:r>
            <w:proofErr w:type="spellStart"/>
            <w:r w:rsidRPr="00D96837">
              <w:rPr>
                <w:rFonts w:cstheme="minorHAnsi"/>
              </w:rPr>
              <w:t>subprocedures</w:t>
            </w:r>
            <w:proofErr w:type="spellEnd"/>
            <w:r w:rsidRPr="00D96837">
              <w:rPr>
                <w:rFonts w:cstheme="minorHAnsi"/>
              </w:rPr>
              <w:t xml:space="preserve"> and evaluations. </w:t>
            </w:r>
          </w:p>
          <w:p w14:paraId="54F4AD5E" w14:textId="77777777" w:rsidR="00142B0C" w:rsidRPr="00D96837" w:rsidRDefault="00142B0C">
            <w:pPr>
              <w:pStyle w:val="NormalWeb"/>
              <w:rPr>
                <w:rFonts w:cstheme="minorHAnsi"/>
              </w:rPr>
            </w:pPr>
            <w:r w:rsidRPr="00D96837">
              <w:rPr>
                <w:rStyle w:val="Emphasis"/>
                <w:rFonts w:cstheme="minorHAnsi"/>
                <w:b/>
                <w:bCs/>
              </w:rPr>
              <w:t>Source: </w:t>
            </w:r>
            <w:r w:rsidRPr="00D96837">
              <w:rPr>
                <w:rStyle w:val="inline-comment-marker"/>
                <w:rFonts w:cstheme="minorHAnsi"/>
              </w:rPr>
              <w:t>PAC, 1994</w:t>
            </w:r>
            <w:r w:rsidRPr="00D96837">
              <w:rPr>
                <w:rFonts w:cstheme="minorHAnsi"/>
              </w:rPr>
              <w:t>, </w:t>
            </w:r>
            <w:r w:rsidRPr="00D96837">
              <w:rPr>
                <w:rStyle w:val="Emphasis"/>
                <w:rFonts w:cstheme="minorHAnsi"/>
              </w:rPr>
              <w:t>66</w:t>
            </w:r>
            <w:r w:rsidRPr="00D96837">
              <w:rPr>
                <w:rFonts w:cstheme="minorHAnsi"/>
              </w:rPr>
              <w:t>, 595.</w:t>
            </w:r>
          </w:p>
        </w:tc>
      </w:tr>
      <w:tr w:rsidR="00D96837" w:rsidRPr="00D96837" w14:paraId="0D3B50A8"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FA6F1" w14:textId="77777777" w:rsidR="00142B0C" w:rsidRPr="00D96837" w:rsidRDefault="00142B0C" w:rsidP="006822FD">
            <w:pPr>
              <w:jc w:val="left"/>
              <w:rPr>
                <w:rFonts w:eastAsia="Times New Roman" w:cstheme="minorHAnsi"/>
              </w:rPr>
            </w:pPr>
            <w:r w:rsidRPr="00D96837">
              <w:rPr>
                <w:rStyle w:val="inline-comment-marker"/>
                <w:rFonts w:eastAsia="Times New Roman" w:cstheme="minorHAnsi"/>
              </w:rPr>
              <w:t>Laboratory result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4635D" w14:textId="77777777" w:rsidR="00142B0C" w:rsidRPr="00D96837" w:rsidRDefault="00142B0C">
            <w:pPr>
              <w:pStyle w:val="NormalWeb"/>
              <w:rPr>
                <w:rFonts w:cstheme="minorHAnsi"/>
              </w:rPr>
            </w:pPr>
            <w:r w:rsidRPr="00D96837">
              <w:rPr>
                <w:rFonts w:cstheme="minorHAnsi"/>
              </w:rPr>
              <w:t>A combination of specimen information and results. The report should contain information about unequivocal identification of the source and type of material analysed and the requesting agency. It may contain such other information that is pertinent to the correct interpretation of a result (e.g. confidence interval, reference data and interpretative information). </w:t>
            </w:r>
          </w:p>
          <w:p w14:paraId="2A54AB45" w14:textId="77777777" w:rsidR="00142B0C" w:rsidRPr="00D96837" w:rsidRDefault="00142B0C">
            <w:pPr>
              <w:pStyle w:val="NormalWeb"/>
              <w:rPr>
                <w:rFonts w:cstheme="minorHAnsi"/>
              </w:rPr>
            </w:pPr>
            <w:r w:rsidRPr="00D96837">
              <w:rPr>
                <w:rStyle w:val="Emphasis"/>
                <w:rFonts w:cstheme="minorHAnsi"/>
                <w:b/>
                <w:bCs/>
              </w:rPr>
              <w:t>Source: </w:t>
            </w:r>
            <w:r w:rsidRPr="00D96837">
              <w:rPr>
                <w:rFonts w:cstheme="minorHAnsi"/>
              </w:rPr>
              <w:t>PAC, 1989, </w:t>
            </w:r>
            <w:r w:rsidRPr="00D96837">
              <w:rPr>
                <w:rStyle w:val="Emphasis"/>
                <w:rFonts w:cstheme="minorHAnsi"/>
              </w:rPr>
              <w:t>61</w:t>
            </w:r>
            <w:r w:rsidRPr="00D96837">
              <w:rPr>
                <w:rFonts w:cstheme="minorHAnsi"/>
              </w:rPr>
              <w:t>, 1657.</w:t>
            </w:r>
          </w:p>
        </w:tc>
      </w:tr>
      <w:tr w:rsidR="00D96837" w:rsidRPr="00D96837" w14:paraId="4BF62D29"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207A9" w14:textId="77777777" w:rsidR="00142B0C" w:rsidRPr="00D96837" w:rsidRDefault="00142B0C">
            <w:pPr>
              <w:rPr>
                <w:rFonts w:eastAsia="Times New Roman" w:cstheme="minorHAnsi"/>
              </w:rPr>
            </w:pPr>
            <w:r w:rsidRPr="00D96837">
              <w:rPr>
                <w:rFonts w:eastAsia="Times New Roman" w:cstheme="minorHAnsi"/>
              </w:rPr>
              <w:lastRenderedPageBreak/>
              <w:t>Laboratory 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B4EF" w14:textId="77777777" w:rsidR="00142B0C" w:rsidRPr="00D96837" w:rsidRDefault="00142B0C">
            <w:pPr>
              <w:rPr>
                <w:rFonts w:eastAsia="Times New Roman" w:cstheme="minorHAnsi"/>
              </w:rPr>
            </w:pPr>
            <w:r w:rsidRPr="00D96837">
              <w:rPr>
                <w:rFonts w:eastAsia="Times New Roman" w:cstheme="minorHAnsi"/>
              </w:rPr>
              <w:t>A summary created from one or many laboratory reports. The summary could include the most recent results and/or historical results for every type of observation.</w:t>
            </w:r>
          </w:p>
        </w:tc>
      </w:tr>
      <w:tr w:rsidR="00D96837" w:rsidRPr="00D96837" w14:paraId="4EABB513"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F4CF2" w14:textId="77777777" w:rsidR="00142B0C" w:rsidRPr="00D96837" w:rsidRDefault="00142B0C">
            <w:pPr>
              <w:rPr>
                <w:rFonts w:eastAsia="Times New Roman" w:cstheme="minorHAnsi"/>
              </w:rPr>
            </w:pPr>
            <w:r w:rsidRPr="00D96837">
              <w:rPr>
                <w:rFonts w:eastAsia="Times New Roman" w:cstheme="minorHAnsi"/>
              </w:rPr>
              <w:t>Observation method (test 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7AB98" w14:textId="77777777" w:rsidR="00142B0C" w:rsidRPr="00D96837" w:rsidRDefault="00142B0C">
            <w:pPr>
              <w:pStyle w:val="NormalWeb"/>
              <w:rPr>
                <w:rFonts w:cstheme="minorHAnsi"/>
              </w:rPr>
            </w:pPr>
            <w:r w:rsidRPr="00D96837">
              <w:rPr>
                <w:rFonts w:cstheme="minorHAnsi"/>
              </w:rPr>
              <w:t>Technique used to administer a particular examination or assessment. </w:t>
            </w:r>
          </w:p>
          <w:p w14:paraId="366EAB3B" w14:textId="77777777" w:rsidR="00142B0C" w:rsidRPr="00D96837" w:rsidRDefault="00142B0C">
            <w:pPr>
              <w:pStyle w:val="NormalWeb"/>
              <w:rPr>
                <w:rFonts w:cstheme="minorHAnsi"/>
              </w:rPr>
            </w:pPr>
            <w:r w:rsidRPr="00D96837">
              <w:rPr>
                <w:rStyle w:val="Emphasis"/>
                <w:rFonts w:cstheme="minorHAnsi"/>
                <w:b/>
                <w:bCs/>
              </w:rPr>
              <w:t>Source: </w:t>
            </w:r>
            <w:r w:rsidRPr="00D96837">
              <w:rPr>
                <w:rFonts w:cstheme="minorHAnsi"/>
              </w:rPr>
              <w:t>NCI Thesaurus.</w:t>
            </w:r>
          </w:p>
        </w:tc>
      </w:tr>
      <w:tr w:rsidR="00D96837" w:rsidRPr="00D96837" w14:paraId="51141EE6"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E6E0C" w14:textId="77777777" w:rsidR="00142B0C" w:rsidRPr="00D96837" w:rsidRDefault="00142B0C">
            <w:pPr>
              <w:rPr>
                <w:rFonts w:eastAsia="Times New Roman" w:cstheme="minorHAnsi"/>
              </w:rPr>
            </w:pPr>
            <w:r w:rsidRPr="00D96837">
              <w:rPr>
                <w:rFonts w:eastAsia="Times New Roman" w:cstheme="minorHAnsi"/>
              </w:rPr>
              <w:t>Specimen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09B86" w14:textId="77777777" w:rsidR="00142B0C" w:rsidRPr="00D96837" w:rsidRDefault="00142B0C">
            <w:pPr>
              <w:pStyle w:val="NormalWeb"/>
              <w:rPr>
                <w:rFonts w:cstheme="minorHAnsi"/>
              </w:rPr>
            </w:pPr>
            <w:r w:rsidRPr="00D96837">
              <w:rPr>
                <w:rFonts w:cstheme="minorHAnsi"/>
              </w:rPr>
              <w:t xml:space="preserve">Discrete portion of a body fluid, breath, hair or tissue taken for examination, study or analysis of one or more quantities or properties assumed to apply for the whole. </w:t>
            </w:r>
          </w:p>
          <w:p w14:paraId="5EBB435D" w14:textId="77777777" w:rsidR="00142B0C" w:rsidRPr="00D96837" w:rsidRDefault="00142B0C">
            <w:pPr>
              <w:pStyle w:val="NormalWeb"/>
              <w:rPr>
                <w:rFonts w:cstheme="minorHAnsi"/>
              </w:rPr>
            </w:pPr>
            <w:r w:rsidRPr="00D96837">
              <w:rPr>
                <w:rStyle w:val="Emphasis"/>
                <w:rFonts w:cstheme="minorHAnsi"/>
                <w:b/>
                <w:bCs/>
              </w:rPr>
              <w:t>Source: </w:t>
            </w:r>
            <w:r w:rsidRPr="00D96837">
              <w:rPr>
                <w:rFonts w:cstheme="minorHAnsi"/>
              </w:rPr>
              <w:t>ISO 15189:2012. Note: for the purposes of these guidelines, also non-biological specimen, e.g. environment specimen, are included.</w:t>
            </w:r>
          </w:p>
        </w:tc>
      </w:tr>
      <w:tr w:rsidR="00D96837" w:rsidRPr="00D96837" w14:paraId="366FF7D6" w14:textId="77777777">
        <w:trPr>
          <w:divId w:val="13400822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24EC6" w14:textId="77777777" w:rsidR="00142B0C" w:rsidRPr="00D96837" w:rsidRDefault="00142B0C">
            <w:pPr>
              <w:rPr>
                <w:rFonts w:eastAsia="Times New Roman" w:cstheme="minorHAnsi"/>
              </w:rPr>
            </w:pPr>
            <w:r w:rsidRPr="00D96837">
              <w:rPr>
                <w:rFonts w:eastAsia="Times New Roman" w:cstheme="minorHAnsi"/>
              </w:rPr>
              <w:t>Health encounter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4C703" w14:textId="77777777" w:rsidR="00142B0C" w:rsidRPr="00D96837" w:rsidRDefault="00142B0C">
            <w:pPr>
              <w:pStyle w:val="NormalWeb"/>
              <w:rPr>
                <w:rFonts w:cstheme="minorHAnsi"/>
              </w:rPr>
            </w:pPr>
            <w:r w:rsidRPr="00D96837">
              <w:rPr>
                <w:rFonts w:cstheme="minorHAnsi"/>
              </w:rPr>
              <w:t>An interaction between a patient and healthcare provider(s) for the purpose of providing healthcare service(s) or assessing the health status of a patient</w:t>
            </w:r>
            <w:r w:rsidRPr="00D96837">
              <w:rPr>
                <w:rStyle w:val="Emphasis"/>
                <w:rFonts w:cstheme="minorHAnsi"/>
                <w:b/>
                <w:bCs/>
              </w:rPr>
              <w:t>.</w:t>
            </w:r>
          </w:p>
          <w:p w14:paraId="3D13AA10" w14:textId="77777777" w:rsidR="00142B0C" w:rsidRPr="00D96837" w:rsidRDefault="00142B0C">
            <w:pPr>
              <w:pStyle w:val="NormalWeb"/>
              <w:rPr>
                <w:rFonts w:cstheme="minorHAnsi"/>
              </w:rPr>
            </w:pPr>
            <w:r w:rsidRPr="00D96837">
              <w:rPr>
                <w:rStyle w:val="Emphasis"/>
                <w:rFonts w:cstheme="minorHAnsi"/>
                <w:b/>
                <w:bCs/>
              </w:rPr>
              <w:t>Source: HL7 FHIR</w:t>
            </w:r>
          </w:p>
        </w:tc>
      </w:tr>
    </w:tbl>
    <w:p w14:paraId="0083A649" w14:textId="77777777" w:rsidR="00142B0C" w:rsidRPr="00D96837" w:rsidRDefault="00142B0C" w:rsidP="004458F1">
      <w:pPr>
        <w:pStyle w:val="Heading3"/>
        <w:rPr>
          <w:rFonts w:cstheme="minorHAnsi"/>
        </w:rPr>
      </w:pPr>
      <w:bookmarkStart w:id="13" w:name="_Toc103350429"/>
      <w:r w:rsidRPr="00D96837">
        <w:rPr>
          <w:rFonts w:cstheme="minorHAnsi"/>
        </w:rPr>
        <w:t>Article 3: Concept and intended use</w:t>
      </w:r>
      <w:bookmarkEnd w:id="13"/>
    </w:p>
    <w:p w14:paraId="558EF451" w14:textId="77777777" w:rsidR="00142B0C" w:rsidRPr="00D96837" w:rsidRDefault="00142B0C">
      <w:pPr>
        <w:numPr>
          <w:ilvl w:val="0"/>
          <w:numId w:val="7"/>
        </w:numPr>
        <w:spacing w:before="100" w:beforeAutospacing="1" w:after="100" w:afterAutospacing="1"/>
        <w:rPr>
          <w:rFonts w:eastAsia="Times New Roman" w:cstheme="minorHAnsi"/>
        </w:rPr>
      </w:pPr>
      <w:r w:rsidRPr="00D96837">
        <w:rPr>
          <w:rFonts w:eastAsia="Times New Roman" w:cstheme="minorHAnsi"/>
        </w:rPr>
        <w:t>The provisions in the eHealth Network GUIDELINE on the electronic exchange of health data under Cross-Border Directive 2011/24/EU - General guidelines’ apply.</w:t>
      </w:r>
    </w:p>
    <w:p w14:paraId="683FB14C" w14:textId="77777777" w:rsidR="00142B0C" w:rsidRPr="00D96837" w:rsidRDefault="00142B0C">
      <w:pPr>
        <w:numPr>
          <w:ilvl w:val="0"/>
          <w:numId w:val="7"/>
        </w:numPr>
        <w:spacing w:before="100" w:beforeAutospacing="1" w:after="100" w:afterAutospacing="1"/>
        <w:rPr>
          <w:rFonts w:eastAsia="Times New Roman" w:cstheme="minorHAnsi"/>
        </w:rPr>
      </w:pPr>
      <w:r w:rsidRPr="00D96837">
        <w:rPr>
          <w:rFonts w:eastAsia="Times New Roman" w:cstheme="minorHAnsi"/>
        </w:rPr>
        <w:t>The Laboratory Result Report should be presented to the health professional in an understandable way, namely regarding language, structure and vocabularies.</w:t>
      </w:r>
    </w:p>
    <w:p w14:paraId="6E81AF29" w14:textId="77777777" w:rsidR="00142B0C" w:rsidRPr="00D96837" w:rsidRDefault="00142B0C">
      <w:pPr>
        <w:numPr>
          <w:ilvl w:val="0"/>
          <w:numId w:val="7"/>
        </w:numPr>
        <w:spacing w:before="100" w:beforeAutospacing="1" w:after="100" w:afterAutospacing="1"/>
        <w:rPr>
          <w:rFonts w:eastAsia="Times New Roman" w:cstheme="minorHAnsi"/>
        </w:rPr>
      </w:pPr>
      <w:r w:rsidRPr="00D96837">
        <w:rPr>
          <w:rFonts w:eastAsia="Times New Roman" w:cstheme="minorHAnsi"/>
        </w:rPr>
        <w:t>Implementers are encouraged to arrange for the information retrieved to be easily integrated into the Electronic medical record (EMR).</w:t>
      </w:r>
    </w:p>
    <w:p w14:paraId="0029B015" w14:textId="77777777" w:rsidR="00142B0C" w:rsidRPr="00D96837" w:rsidRDefault="00142B0C">
      <w:pPr>
        <w:numPr>
          <w:ilvl w:val="0"/>
          <w:numId w:val="7"/>
        </w:numPr>
        <w:spacing w:before="100" w:beforeAutospacing="1" w:after="100" w:afterAutospacing="1"/>
        <w:rPr>
          <w:rFonts w:eastAsia="Times New Roman" w:cstheme="minorHAnsi"/>
        </w:rPr>
      </w:pPr>
      <w:r w:rsidRPr="00D96837">
        <w:rPr>
          <w:rFonts w:eastAsia="Times New Roman" w:cstheme="minorHAnsi"/>
        </w:rPr>
        <w:t>Exchange of laboratory results across departments and organisations will minimise need to repetition of tests and lessen burden on the patient.</w:t>
      </w:r>
    </w:p>
    <w:p w14:paraId="5A54D697" w14:textId="77777777" w:rsidR="00142B0C" w:rsidRPr="00D96837" w:rsidRDefault="00142B0C">
      <w:pPr>
        <w:numPr>
          <w:ilvl w:val="0"/>
          <w:numId w:val="7"/>
        </w:numPr>
        <w:spacing w:before="100" w:beforeAutospacing="1" w:after="100" w:afterAutospacing="1"/>
        <w:rPr>
          <w:rFonts w:eastAsia="Times New Roman" w:cstheme="minorHAnsi"/>
        </w:rPr>
      </w:pPr>
      <w:r w:rsidRPr="00D96837">
        <w:rPr>
          <w:rStyle w:val="inline-comment-marker"/>
          <w:rFonts w:eastAsia="Times New Roman" w:cstheme="minorHAnsi"/>
        </w:rPr>
        <w:t>Health insurance and payment information are included in the dataset to support any use case scenarios where this information may play an important role.</w:t>
      </w:r>
    </w:p>
    <w:p w14:paraId="03B94B35" w14:textId="77777777" w:rsidR="00142B0C" w:rsidRPr="00D96837" w:rsidRDefault="00142B0C" w:rsidP="004458F1">
      <w:pPr>
        <w:pStyle w:val="Heading2"/>
        <w:rPr>
          <w:rFonts w:cstheme="minorHAnsi"/>
        </w:rPr>
      </w:pPr>
      <w:bookmarkStart w:id="14" w:name="_Toc103350430"/>
      <w:r w:rsidRPr="00D96837">
        <w:rPr>
          <w:rStyle w:val="inline-comment-marker"/>
          <w:rFonts w:cstheme="minorHAnsi"/>
        </w:rPr>
        <w:t>Chapter II - Legal and Regulatory Considerations</w:t>
      </w:r>
      <w:bookmarkEnd w:id="14"/>
    </w:p>
    <w:p w14:paraId="7686E4C7" w14:textId="77777777" w:rsidR="00142B0C" w:rsidRPr="00D96837" w:rsidRDefault="00142B0C" w:rsidP="004458F1">
      <w:pPr>
        <w:pStyle w:val="Heading3"/>
        <w:rPr>
          <w:rFonts w:cstheme="minorHAnsi"/>
        </w:rPr>
      </w:pPr>
      <w:bookmarkStart w:id="15" w:name="_Toc103350431"/>
      <w:r w:rsidRPr="00D96837">
        <w:rPr>
          <w:rFonts w:cstheme="minorHAnsi"/>
        </w:rPr>
        <w:t xml:space="preserve">Article 4: </w:t>
      </w:r>
      <w:r w:rsidRPr="00D96837">
        <w:rPr>
          <w:rStyle w:val="inline-comment-marker"/>
          <w:rFonts w:cstheme="minorHAnsi"/>
        </w:rPr>
        <w:t>Data protection</w:t>
      </w:r>
      <w:bookmarkEnd w:id="15"/>
    </w:p>
    <w:p w14:paraId="30038CCC" w14:textId="423A67F9" w:rsidR="00142B0C" w:rsidRPr="00D96837" w:rsidRDefault="00142B0C">
      <w:pPr>
        <w:numPr>
          <w:ilvl w:val="0"/>
          <w:numId w:val="8"/>
        </w:numPr>
        <w:spacing w:before="100" w:beforeAutospacing="1" w:after="100" w:afterAutospacing="1"/>
        <w:rPr>
          <w:rFonts w:eastAsia="Times New Roman" w:cstheme="minorHAnsi"/>
        </w:rPr>
      </w:pPr>
      <w:r w:rsidRPr="00D96837">
        <w:rPr>
          <w:rStyle w:val="inline-comment-marker"/>
          <w:rFonts w:eastAsia="Times New Roman" w:cstheme="minorHAnsi"/>
        </w:rPr>
        <w:t xml:space="preserve">Data contained in laboratory reports are special category of personal data within the meaning of Art. 9 of the General Data Protection Regulation and therefore Member </w:t>
      </w:r>
      <w:r w:rsidRPr="00D96837">
        <w:rPr>
          <w:rStyle w:val="inline-comment-marker"/>
          <w:rFonts w:eastAsia="Times New Roman" w:cstheme="minorHAnsi"/>
        </w:rPr>
        <w:lastRenderedPageBreak/>
        <w:t>States will need to ensure processing and storage are in line with applicable data protection requirements.</w:t>
      </w:r>
    </w:p>
    <w:p w14:paraId="133D342C" w14:textId="77777777" w:rsidR="00142B0C" w:rsidRPr="00D96837" w:rsidRDefault="00142B0C" w:rsidP="004458F1">
      <w:pPr>
        <w:pStyle w:val="Heading3"/>
        <w:rPr>
          <w:rFonts w:cstheme="minorHAnsi"/>
        </w:rPr>
      </w:pPr>
      <w:bookmarkStart w:id="16" w:name="_Toc103350432"/>
      <w:r w:rsidRPr="00D96837">
        <w:rPr>
          <w:rFonts w:cstheme="minorHAnsi"/>
        </w:rPr>
        <w:t>Article 5: Identification, authentication and authorisation</w:t>
      </w:r>
      <w:bookmarkEnd w:id="16"/>
    </w:p>
    <w:p w14:paraId="2E072918" w14:textId="77777777" w:rsidR="00142B0C" w:rsidRPr="00D96837" w:rsidRDefault="00142B0C">
      <w:pPr>
        <w:pStyle w:val="NormalWeb"/>
        <w:rPr>
          <w:rFonts w:cstheme="minorHAnsi"/>
        </w:rPr>
      </w:pPr>
      <w:r w:rsidRPr="00D96837">
        <w:rPr>
          <w:rFonts w:cstheme="minorHAnsi"/>
        </w:rPr>
        <w:t>There being no specific additional requirements, reference is made to the provisions defined in the</w:t>
      </w:r>
      <w:r w:rsidR="004458F1" w:rsidRPr="00D96837">
        <w:rPr>
          <w:rFonts w:cstheme="minorHAnsi"/>
        </w:rPr>
        <w:t xml:space="preserve"> </w:t>
      </w:r>
      <w:r w:rsidRPr="00D96837">
        <w:rPr>
          <w:rFonts w:cstheme="minorHAnsi"/>
        </w:rPr>
        <w:t>eHealth Network General Guidelines.</w:t>
      </w:r>
    </w:p>
    <w:p w14:paraId="63C03E88" w14:textId="77777777" w:rsidR="00142B0C" w:rsidRPr="00D96837" w:rsidRDefault="00142B0C" w:rsidP="004458F1">
      <w:pPr>
        <w:pStyle w:val="Heading3"/>
        <w:rPr>
          <w:rFonts w:cstheme="minorHAnsi"/>
        </w:rPr>
      </w:pPr>
      <w:bookmarkStart w:id="17" w:name="_Toc103350433"/>
      <w:r w:rsidRPr="00D96837">
        <w:rPr>
          <w:rFonts w:cstheme="minorHAnsi"/>
        </w:rPr>
        <w:t>Article 6: Patient safety</w:t>
      </w:r>
      <w:bookmarkEnd w:id="17"/>
    </w:p>
    <w:p w14:paraId="612BC5D0" w14:textId="77777777" w:rsidR="00142B0C" w:rsidRPr="00D96837" w:rsidRDefault="00142B0C">
      <w:pPr>
        <w:numPr>
          <w:ilvl w:val="0"/>
          <w:numId w:val="9"/>
        </w:numPr>
        <w:spacing w:before="100" w:beforeAutospacing="1" w:after="100" w:afterAutospacing="1"/>
        <w:rPr>
          <w:rFonts w:eastAsia="Times New Roman" w:cstheme="minorHAnsi"/>
        </w:rPr>
      </w:pPr>
      <w:r w:rsidRPr="00D96837">
        <w:rPr>
          <w:rStyle w:val="inline-comment-marker"/>
          <w:rFonts w:eastAsia="Times New Roman" w:cstheme="minorHAnsi"/>
        </w:rPr>
        <w:t>In addition to generic risks present in sharing of information cross-border, transmitting laboratory orders and/or reports from one context to another poses specific challenges, including lack of consensus regarding code systems for laboratory use cases in the EU. Member states should take measures to mitigate this risk, for example by building awareness of any code system mappings applied.</w:t>
      </w:r>
    </w:p>
    <w:p w14:paraId="6750B7AB" w14:textId="77777777" w:rsidR="00142B0C" w:rsidRPr="00D96837" w:rsidRDefault="00142B0C">
      <w:pPr>
        <w:numPr>
          <w:ilvl w:val="0"/>
          <w:numId w:val="9"/>
        </w:numPr>
        <w:spacing w:before="100" w:beforeAutospacing="1" w:after="100" w:afterAutospacing="1"/>
        <w:rPr>
          <w:rFonts w:eastAsia="Times New Roman" w:cstheme="minorHAnsi"/>
        </w:rPr>
      </w:pPr>
      <w:r w:rsidRPr="00D96837">
        <w:rPr>
          <w:rStyle w:val="inline-comment-marker"/>
          <w:rFonts w:eastAsia="Times New Roman" w:cstheme="minorHAnsi"/>
        </w:rPr>
        <w:t>Specific risks might be identified within this use case, e.g., transcoding, unit transformation, Interpretation of ranges, relative “unfamiliarity” with methods and results, mutual recognition of test products/methods, etc.</w:t>
      </w:r>
    </w:p>
    <w:p w14:paraId="1EA305AC" w14:textId="77777777" w:rsidR="00142B0C" w:rsidRPr="00D96837" w:rsidRDefault="00142B0C" w:rsidP="004458F1">
      <w:pPr>
        <w:pStyle w:val="Heading2"/>
        <w:rPr>
          <w:rFonts w:cstheme="minorHAnsi"/>
        </w:rPr>
      </w:pPr>
      <w:bookmarkStart w:id="18" w:name="_Toc103350434"/>
      <w:r w:rsidRPr="00D96837">
        <w:rPr>
          <w:rFonts w:cstheme="minorHAnsi"/>
        </w:rPr>
        <w:t>Chapter III - Organisational and Policy Considerations</w:t>
      </w:r>
      <w:bookmarkEnd w:id="18"/>
    </w:p>
    <w:p w14:paraId="6F1D5632" w14:textId="77777777" w:rsidR="00142B0C" w:rsidRPr="00D96837" w:rsidRDefault="00142B0C" w:rsidP="004458F1">
      <w:pPr>
        <w:pStyle w:val="Heading3"/>
        <w:rPr>
          <w:rFonts w:cstheme="minorHAnsi"/>
        </w:rPr>
      </w:pPr>
      <w:bookmarkStart w:id="19" w:name="_Toc103350435"/>
      <w:r w:rsidRPr="00D96837">
        <w:rPr>
          <w:rFonts w:cstheme="minorHAnsi"/>
        </w:rPr>
        <w:t xml:space="preserve">Article 7: </w:t>
      </w:r>
      <w:r w:rsidRPr="00D96837">
        <w:rPr>
          <w:rStyle w:val="inline-comment-marker"/>
          <w:rFonts w:cstheme="minorHAnsi"/>
        </w:rPr>
        <w:t>Enablers for implementation</w:t>
      </w:r>
      <w:bookmarkEnd w:id="19"/>
    </w:p>
    <w:p w14:paraId="5380BDA4" w14:textId="77777777" w:rsidR="00142B0C" w:rsidRPr="00D96837" w:rsidRDefault="00142B0C">
      <w:pPr>
        <w:pStyle w:val="NormalWeb"/>
        <w:rPr>
          <w:rFonts w:cstheme="minorHAnsi"/>
        </w:rPr>
      </w:pPr>
      <w:r w:rsidRPr="00D96837">
        <w:rPr>
          <w:rFonts w:cstheme="minorHAnsi"/>
        </w:rPr>
        <w:t xml:space="preserve">Laboratory is an essential domain for diagnostics and clinical decision making. Laboratory services are highly demanded by variety of practice settings and health professionals. Not all healthcare providers have their internal laboratory resources, and some tests can only be provided by specialized laboratories. </w:t>
      </w:r>
    </w:p>
    <w:p w14:paraId="0CF811A0" w14:textId="77777777" w:rsidR="00142B0C" w:rsidRPr="00D96837" w:rsidRDefault="00142B0C">
      <w:pPr>
        <w:numPr>
          <w:ilvl w:val="0"/>
          <w:numId w:val="10"/>
        </w:numPr>
        <w:spacing w:before="100" w:beforeAutospacing="1" w:after="100" w:afterAutospacing="1"/>
        <w:rPr>
          <w:rFonts w:eastAsia="Times New Roman" w:cstheme="minorHAnsi"/>
        </w:rPr>
      </w:pPr>
      <w:r w:rsidRPr="00D96837">
        <w:rPr>
          <w:rFonts w:eastAsia="Times New Roman" w:cstheme="minorHAnsi"/>
        </w:rPr>
        <w:t xml:space="preserve">Access to diverse external laboratory resources is thus essential for care providers, and this access </w:t>
      </w:r>
      <w:r w:rsidRPr="00D96837">
        <w:rPr>
          <w:rStyle w:val="inline-comment-marker"/>
          <w:rFonts w:eastAsia="Times New Roman" w:cstheme="minorHAnsi"/>
        </w:rPr>
        <w:t>must</w:t>
      </w:r>
      <w:r w:rsidRPr="00D96837">
        <w:rPr>
          <w:rFonts w:eastAsia="Times New Roman" w:cstheme="minorHAnsi"/>
        </w:rPr>
        <w:t xml:space="preserve"> be digitalised by means of internationally standardised ordering and reporting procedure. Member states, healthcare providers and other implementers </w:t>
      </w:r>
      <w:r w:rsidRPr="00D96837">
        <w:rPr>
          <w:rStyle w:val="inline-comment-marker"/>
          <w:rFonts w:eastAsia="Times New Roman" w:cstheme="minorHAnsi"/>
        </w:rPr>
        <w:t>should ensure</w:t>
      </w:r>
      <w:r w:rsidRPr="00D96837">
        <w:rPr>
          <w:rFonts w:eastAsia="Times New Roman" w:cstheme="minorHAnsi"/>
        </w:rPr>
        <w:t xml:space="preserve"> that their implementation is in line with these guidelines and derivative specifications. </w:t>
      </w:r>
    </w:p>
    <w:p w14:paraId="23C8E0D2" w14:textId="77777777" w:rsidR="00142B0C" w:rsidRPr="00D96837" w:rsidRDefault="00142B0C">
      <w:pPr>
        <w:numPr>
          <w:ilvl w:val="0"/>
          <w:numId w:val="10"/>
        </w:numPr>
        <w:spacing w:before="100" w:beforeAutospacing="1" w:after="100" w:afterAutospacing="1"/>
        <w:rPr>
          <w:rFonts w:eastAsia="Times New Roman" w:cstheme="minorHAnsi"/>
        </w:rPr>
      </w:pPr>
      <w:r w:rsidRPr="00D96837">
        <w:rPr>
          <w:rFonts w:eastAsia="Times New Roman" w:cstheme="minorHAnsi"/>
        </w:rPr>
        <w:t>The ability to populate the data set relies on a coordinated and integrated approach to laboratory information systems and patients' electronic health records. It is up to each Member State, healthcare provider or initiative to establish the necessary policies to ensure that the laboratory observations data are available.</w:t>
      </w:r>
    </w:p>
    <w:p w14:paraId="6C65ACE1" w14:textId="77777777" w:rsidR="00142B0C" w:rsidRPr="00D96837" w:rsidRDefault="00142B0C">
      <w:pPr>
        <w:numPr>
          <w:ilvl w:val="0"/>
          <w:numId w:val="10"/>
        </w:numPr>
        <w:spacing w:before="100" w:beforeAutospacing="1" w:after="100" w:afterAutospacing="1"/>
        <w:rPr>
          <w:rFonts w:eastAsia="Times New Roman" w:cstheme="minorHAnsi"/>
        </w:rPr>
      </w:pPr>
      <w:r w:rsidRPr="00D96837">
        <w:rPr>
          <w:rFonts w:eastAsia="Times New Roman" w:cstheme="minorHAnsi"/>
        </w:rPr>
        <w:t xml:space="preserve">Cross-border exchange of laboratory data will need robust organisational measures to ensure sustainable maintenance of common interoperability assets, </w:t>
      </w:r>
      <w:r w:rsidRPr="00D96837">
        <w:rPr>
          <w:rStyle w:val="inline-comment-marker"/>
          <w:rFonts w:eastAsia="Times New Roman" w:cstheme="minorHAnsi"/>
        </w:rPr>
        <w:t xml:space="preserve">i.e. code systems, concept maps, and </w:t>
      </w:r>
      <w:proofErr w:type="spellStart"/>
      <w:r w:rsidRPr="00D96837">
        <w:rPr>
          <w:rStyle w:val="inline-comment-marker"/>
          <w:rFonts w:eastAsia="Times New Roman" w:cstheme="minorHAnsi"/>
        </w:rPr>
        <w:t>value</w:t>
      </w:r>
      <w:del w:id="20" w:author="Weber, Stefanie" w:date="2022-05-12T18:32:00Z">
        <w:r w:rsidRPr="00D96837" w:rsidDel="00E80565">
          <w:rPr>
            <w:rStyle w:val="inline-comment-marker"/>
            <w:rFonts w:eastAsia="Times New Roman" w:cstheme="minorHAnsi"/>
          </w:rPr>
          <w:delText xml:space="preserve"> </w:delText>
        </w:r>
      </w:del>
      <w:r w:rsidRPr="00D96837">
        <w:rPr>
          <w:rStyle w:val="inline-comment-marker"/>
          <w:rFonts w:eastAsia="Times New Roman" w:cstheme="minorHAnsi"/>
        </w:rPr>
        <w:t>sets</w:t>
      </w:r>
      <w:proofErr w:type="spellEnd"/>
      <w:r w:rsidRPr="00D96837">
        <w:rPr>
          <w:rStyle w:val="inline-comment-marker"/>
          <w:rFonts w:eastAsia="Times New Roman" w:cstheme="minorHAnsi"/>
        </w:rPr>
        <w:t>.</w:t>
      </w:r>
    </w:p>
    <w:p w14:paraId="13A636B7" w14:textId="77777777" w:rsidR="00142B0C" w:rsidRPr="00D96837" w:rsidRDefault="00142B0C" w:rsidP="004458F1">
      <w:pPr>
        <w:pStyle w:val="Heading3"/>
        <w:rPr>
          <w:rFonts w:cstheme="minorHAnsi"/>
        </w:rPr>
      </w:pPr>
      <w:bookmarkStart w:id="21" w:name="_Toc103350436"/>
      <w:r w:rsidRPr="00D96837">
        <w:rPr>
          <w:rFonts w:cstheme="minorHAnsi"/>
        </w:rPr>
        <w:lastRenderedPageBreak/>
        <w:t>Article 8: Quality standards and validation</w:t>
      </w:r>
      <w:bookmarkEnd w:id="21"/>
    </w:p>
    <w:p w14:paraId="6A8DD16F" w14:textId="77777777" w:rsidR="00142B0C" w:rsidRPr="00D96837" w:rsidRDefault="00142B0C">
      <w:pPr>
        <w:pStyle w:val="NormalWeb"/>
        <w:rPr>
          <w:rFonts w:cstheme="minorHAnsi"/>
        </w:rPr>
      </w:pPr>
      <w:r w:rsidRPr="00D96837">
        <w:rPr>
          <w:rFonts w:cstheme="minorHAnsi"/>
        </w:rPr>
        <w:t>Being an essential domain for diagnostics, laboratory medicine must comply with highest standards of quality and accuracy. Still, while laboratory medicine is highly standardised, comparison of results between different laboratories is a major challenge due to differences in methods, instruments, and lack of international calibrators.</w:t>
      </w:r>
    </w:p>
    <w:p w14:paraId="5DA8900D" w14:textId="77777777" w:rsidR="00142B0C" w:rsidRPr="00D96837" w:rsidRDefault="00142B0C">
      <w:pPr>
        <w:numPr>
          <w:ilvl w:val="0"/>
          <w:numId w:val="11"/>
        </w:numPr>
        <w:spacing w:before="100" w:beforeAutospacing="1" w:after="100" w:afterAutospacing="1"/>
        <w:rPr>
          <w:rFonts w:eastAsia="Times New Roman" w:cstheme="minorHAnsi"/>
        </w:rPr>
      </w:pPr>
      <w:r w:rsidRPr="00D96837">
        <w:rPr>
          <w:rFonts w:eastAsia="Times New Roman" w:cstheme="minorHAnsi"/>
        </w:rPr>
        <w:t>Wheneve</w:t>
      </w:r>
      <w:r w:rsidR="004458F1" w:rsidRPr="00D96837">
        <w:rPr>
          <w:rFonts w:eastAsia="Times New Roman" w:cstheme="minorHAnsi"/>
        </w:rPr>
        <w:t xml:space="preserve">r possible, </w:t>
      </w:r>
      <w:r w:rsidRPr="00D96837">
        <w:rPr>
          <w:rFonts w:eastAsia="Times New Roman" w:cstheme="minorHAnsi"/>
        </w:rPr>
        <w:t>standards should be enforced by means of regulative framework and clinical laboratories are obliged to follow certain rules and conditions.</w:t>
      </w:r>
    </w:p>
    <w:p w14:paraId="26AB1ED0" w14:textId="77777777" w:rsidR="00142B0C" w:rsidRPr="00D96837" w:rsidRDefault="00142B0C">
      <w:pPr>
        <w:numPr>
          <w:ilvl w:val="0"/>
          <w:numId w:val="11"/>
        </w:numPr>
        <w:spacing w:before="100" w:beforeAutospacing="1" w:after="100" w:afterAutospacing="1"/>
        <w:rPr>
          <w:rFonts w:eastAsia="Times New Roman" w:cstheme="minorHAnsi"/>
        </w:rPr>
      </w:pPr>
      <w:r w:rsidRPr="00D96837">
        <w:rPr>
          <w:rFonts w:eastAsia="Times New Roman" w:cstheme="minorHAnsi"/>
        </w:rPr>
        <w:t>External quality control schemes may be required either by law or by the accreditation entity. Field specific schemes may apply, e.g., microbiology diagnostics of specific diseases</w:t>
      </w:r>
    </w:p>
    <w:p w14:paraId="0DC9CE1C" w14:textId="77777777" w:rsidR="00142B0C" w:rsidRPr="00D96837" w:rsidRDefault="00142B0C" w:rsidP="004458F1">
      <w:pPr>
        <w:pStyle w:val="Heading3"/>
        <w:rPr>
          <w:rFonts w:cstheme="minorHAnsi"/>
        </w:rPr>
      </w:pPr>
      <w:bookmarkStart w:id="22" w:name="_Toc103350437"/>
      <w:r w:rsidRPr="00D96837">
        <w:rPr>
          <w:rFonts w:cstheme="minorHAnsi"/>
        </w:rPr>
        <w:t>Article 9: Education, training and awareness</w:t>
      </w:r>
      <w:bookmarkEnd w:id="22"/>
    </w:p>
    <w:p w14:paraId="11F4B2A9" w14:textId="77777777" w:rsidR="00142B0C" w:rsidRPr="00D96837" w:rsidRDefault="00142B0C">
      <w:pPr>
        <w:pStyle w:val="NormalWeb"/>
        <w:rPr>
          <w:rFonts w:cstheme="minorHAnsi"/>
        </w:rPr>
      </w:pPr>
      <w:r w:rsidRPr="00D96837">
        <w:rPr>
          <w:rFonts w:cstheme="minorHAnsi"/>
        </w:rPr>
        <w:t>1. Proper understanding and interpretation of laboratory observations depends not only on medical education and training of the recipient but also on clarity and complexity of information contained in the report and presented to the reader. That's why both clinicians as well as implementers of the data producing systems should be properly trained and aware of all aspects of laboratory work, especially on collection of samples, sample handling procedures, observations, conditions of the subject and interpretation.</w:t>
      </w:r>
    </w:p>
    <w:p w14:paraId="7376B07E" w14:textId="77777777" w:rsidR="00142B0C" w:rsidRPr="00D96837" w:rsidRDefault="00142B0C">
      <w:pPr>
        <w:pStyle w:val="NormalWeb"/>
        <w:rPr>
          <w:rFonts w:cstheme="minorHAnsi"/>
        </w:rPr>
      </w:pPr>
      <w:r w:rsidRPr="00D96837">
        <w:rPr>
          <w:rFonts w:cstheme="minorHAnsi"/>
        </w:rPr>
        <w:t>2. It is also crucial to raise health professionals' awareness on the specific risks related to variability of observation results produced by different laboratories due to, e.g. use of different coding systems, methods of measurement, different calibrators, and measurement units by different laboratory service providers. Health professionals should be educated to be able to detect and cope with such variations. </w:t>
      </w:r>
    </w:p>
    <w:p w14:paraId="2B5DCD55" w14:textId="77777777" w:rsidR="00142B0C" w:rsidRPr="00D96837" w:rsidRDefault="00142B0C" w:rsidP="004458F1">
      <w:pPr>
        <w:pStyle w:val="Heading2"/>
        <w:rPr>
          <w:rFonts w:cstheme="minorHAnsi"/>
        </w:rPr>
      </w:pPr>
      <w:bookmarkStart w:id="23" w:name="_Toc103350438"/>
      <w:r w:rsidRPr="00D96837">
        <w:rPr>
          <w:rFonts w:cstheme="minorHAnsi"/>
        </w:rPr>
        <w:t>Chapter IV - Semantic Considerations</w:t>
      </w:r>
      <w:bookmarkEnd w:id="23"/>
    </w:p>
    <w:p w14:paraId="489AFD96" w14:textId="77777777" w:rsidR="00142B0C" w:rsidRPr="00D96837" w:rsidRDefault="00142B0C">
      <w:pPr>
        <w:pStyle w:val="NormalWeb"/>
        <w:rPr>
          <w:rFonts w:cstheme="minorHAnsi"/>
        </w:rPr>
      </w:pPr>
      <w:r w:rsidRPr="00D96837">
        <w:rPr>
          <w:rFonts w:cstheme="minorHAnsi"/>
        </w:rPr>
        <w:t>Semantic interoperability is the ability of computer systems to exchange data with unambiguous, shared meaning. It is a requirement to enable machine computable logic, inferencing, knowledge discovery, and data federation between information systems. This is accomplished by adding data about the data (metadata), agreeing on shared data and information models, and linking each data element to a controlled, shared vocabulary. It is these shared data models and vocabularies, and its associated links to an ontology, which provides the foundation and capability of machine interpretation, inference, and logic.</w:t>
      </w:r>
    </w:p>
    <w:p w14:paraId="7CFF36CF" w14:textId="77777777" w:rsidR="00142B0C" w:rsidRPr="00D96837" w:rsidRDefault="00142B0C">
      <w:pPr>
        <w:pStyle w:val="NormalWeb"/>
        <w:rPr>
          <w:rFonts w:cstheme="minorHAnsi"/>
        </w:rPr>
      </w:pPr>
      <w:r w:rsidRPr="00D96837">
        <w:rPr>
          <w:rFonts w:cstheme="minorHAnsi"/>
        </w:rPr>
        <w:t>While the journey of semantic interoperability varies across Member States, the chapters below discuss the most common elements in laboratory healthcare domain.</w:t>
      </w:r>
    </w:p>
    <w:p w14:paraId="65E6A2CD" w14:textId="77777777" w:rsidR="00142B0C" w:rsidRPr="00D96837" w:rsidRDefault="00142B0C" w:rsidP="003E251F">
      <w:pPr>
        <w:pStyle w:val="Heading3"/>
        <w:keepNext/>
        <w:rPr>
          <w:rFonts w:cstheme="minorHAnsi"/>
        </w:rPr>
      </w:pPr>
      <w:bookmarkStart w:id="24" w:name="_Toc103350439"/>
      <w:r w:rsidRPr="00D96837">
        <w:rPr>
          <w:rFonts w:cstheme="minorHAnsi"/>
        </w:rPr>
        <w:lastRenderedPageBreak/>
        <w:t xml:space="preserve">Article 10: </w:t>
      </w:r>
      <w:r w:rsidRPr="00D96837">
        <w:rPr>
          <w:rStyle w:val="inline-comment-marker"/>
          <w:rFonts w:cstheme="minorHAnsi"/>
        </w:rPr>
        <w:t>Data</w:t>
      </w:r>
      <w:bookmarkEnd w:id="24"/>
    </w:p>
    <w:p w14:paraId="5C007933"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The content of the Laboratory result report Data Set is shown in section 4. The Data Set comprises a Report Header, including relevant parts of the Laboratory request, and a Report Body.</w:t>
      </w:r>
    </w:p>
    <w:p w14:paraId="1936747E"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Laboratory result report will comprise narrative text along with coded data, the latter will allow an unambiguously way of communicating the same information between the country of affiliation and the country of treatment.</w:t>
      </w:r>
    </w:p>
    <w:p w14:paraId="591FCCE1"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All clinically relevant information in coded elements must also be included and visible in a narrative part of the Laboratory Result Report.</w:t>
      </w:r>
    </w:p>
    <w:p w14:paraId="3403BC0A"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It is the responsibility of the Member State to provide data in compliance with these guidelines. Member States are encouraged to align their future considerations on a national Laboratory Data Set according to the Data Set structure given in section 4.  </w:t>
      </w:r>
    </w:p>
    <w:p w14:paraId="0E519F7B"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For a given patient, some of the elements might be empty as no data would be applicable or available; such situations should be communicated differently.</w:t>
      </w:r>
    </w:p>
    <w:p w14:paraId="6C5FEEF9"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The content of the Laboratory Data Set is received by the health professional in two or three languages, Country A language, English, when different from country A language and a translation to Country B language when different from English. If Country B language is unavailable for a data set, English can be used.</w:t>
      </w:r>
    </w:p>
    <w:p w14:paraId="375FB6A0"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When the available coded information in one Member State cannot be transcoded into the selected preferred code system currently, the information should, as an interim solution, be transferred encoded and/or in narrative form, in English.</w:t>
      </w:r>
    </w:p>
    <w:p w14:paraId="6DEDEED1" w14:textId="77777777" w:rsidR="00142B0C" w:rsidRPr="00D96837" w:rsidRDefault="00142B0C">
      <w:pPr>
        <w:numPr>
          <w:ilvl w:val="0"/>
          <w:numId w:val="12"/>
        </w:numPr>
        <w:spacing w:before="100" w:beforeAutospacing="1" w:after="100" w:afterAutospacing="1"/>
        <w:rPr>
          <w:rFonts w:eastAsia="Times New Roman" w:cstheme="minorHAnsi"/>
        </w:rPr>
      </w:pPr>
      <w:r w:rsidRPr="00D96837">
        <w:rPr>
          <w:rFonts w:eastAsia="Times New Roman" w:cstheme="minorHAnsi"/>
        </w:rPr>
        <w:t>To assure flawless interpretation, laboratory results should be recorded in a universal manner by means of standard coding systems and data models including test methods, specimens, and results.</w:t>
      </w:r>
    </w:p>
    <w:p w14:paraId="5BEFA7D5" w14:textId="77777777" w:rsidR="00142B0C" w:rsidRPr="00D96837" w:rsidRDefault="00142B0C" w:rsidP="004458F1">
      <w:pPr>
        <w:pStyle w:val="Heading3"/>
        <w:rPr>
          <w:rFonts w:cstheme="minorHAnsi"/>
        </w:rPr>
      </w:pPr>
      <w:bookmarkStart w:id="25" w:name="_Toc103350440"/>
      <w:r w:rsidRPr="00D96837">
        <w:rPr>
          <w:rFonts w:cstheme="minorHAnsi"/>
        </w:rPr>
        <w:t xml:space="preserve">Article 11: </w:t>
      </w:r>
      <w:r w:rsidRPr="00D96837">
        <w:rPr>
          <w:rStyle w:val="inline-comment-marker"/>
          <w:rFonts w:cstheme="minorHAnsi"/>
        </w:rPr>
        <w:t>Terminology</w:t>
      </w:r>
      <w:bookmarkEnd w:id="25"/>
    </w:p>
    <w:p w14:paraId="14068367" w14:textId="77777777" w:rsidR="00142B0C" w:rsidRPr="00D96837" w:rsidRDefault="00142B0C">
      <w:pPr>
        <w:numPr>
          <w:ilvl w:val="0"/>
          <w:numId w:val="13"/>
        </w:numPr>
        <w:spacing w:before="100" w:beforeAutospacing="1" w:after="100" w:afterAutospacing="1"/>
        <w:rPr>
          <w:rFonts w:eastAsia="Times New Roman" w:cstheme="minorHAnsi"/>
        </w:rPr>
      </w:pPr>
      <w:r w:rsidRPr="00D96837">
        <w:rPr>
          <w:rFonts w:eastAsia="Times New Roman" w:cstheme="minorHAnsi"/>
        </w:rPr>
        <w:t xml:space="preserve">Sharing of laboratory test results between different healthcare providers requires standardised terminology used to clearly identify the laboratory tests (such as “culture of bacteria”), examined properties (kind of property such as “mass concentration of albumin in blood plasma”), types of specimens (arterial blood, 24 hours urine collection, cerebrospinal fluid), anatomical location of sample, (e.g. sample from skin of left knee) as well as the analytes (components or elements such as Sodium, Alanine transaminase, Brucella antibody), kind of measured property (e.g., mass concentration, volume, number fraction, rate, frequency, mass etc.), results for nominal or ordinal result values, and the units by which the value is presented </w:t>
      </w:r>
      <w:r w:rsidRPr="00D96837">
        <w:rPr>
          <w:rFonts w:eastAsia="Times New Roman" w:cstheme="minorHAnsi"/>
          <w:strike/>
        </w:rPr>
        <w:t>(</w:t>
      </w:r>
      <w:r w:rsidRPr="00D96837">
        <w:rPr>
          <w:rFonts w:eastAsia="Times New Roman" w:cstheme="minorHAnsi"/>
        </w:rPr>
        <w:t>for quantitative result values</w:t>
      </w:r>
      <w:r w:rsidRPr="00D96837">
        <w:rPr>
          <w:rFonts w:eastAsia="Times New Roman" w:cstheme="minorHAnsi"/>
          <w:strike/>
        </w:rPr>
        <w:t>)</w:t>
      </w:r>
      <w:r w:rsidRPr="00D96837">
        <w:rPr>
          <w:rFonts w:eastAsia="Times New Roman" w:cstheme="minorHAnsi"/>
        </w:rPr>
        <w:t>. As member states use different laboratory test coding systems, not only the code and a test name but also additional constituents of the test specification and result should be taken into consideration.</w:t>
      </w:r>
    </w:p>
    <w:p w14:paraId="58EBC4E8" w14:textId="77777777" w:rsidR="00142B0C" w:rsidRPr="00D96837" w:rsidRDefault="00142B0C">
      <w:pPr>
        <w:numPr>
          <w:ilvl w:val="0"/>
          <w:numId w:val="13"/>
        </w:numPr>
        <w:spacing w:before="100" w:beforeAutospacing="1" w:after="100" w:afterAutospacing="1"/>
        <w:rPr>
          <w:rFonts w:eastAsia="Times New Roman" w:cstheme="minorHAnsi"/>
        </w:rPr>
      </w:pPr>
      <w:r w:rsidRPr="00D96837">
        <w:rPr>
          <w:rFonts w:eastAsia="Times New Roman" w:cstheme="minorHAnsi"/>
        </w:rPr>
        <w:t xml:space="preserve">A systematic display name (Fully specified names) compiling information of the different axes of the lab test terminology has to be available, at least in English. </w:t>
      </w:r>
    </w:p>
    <w:p w14:paraId="67EDE4DA" w14:textId="77777777" w:rsidR="00142B0C" w:rsidRPr="00D96837" w:rsidRDefault="00142B0C">
      <w:pPr>
        <w:numPr>
          <w:ilvl w:val="0"/>
          <w:numId w:val="13"/>
        </w:numPr>
        <w:spacing w:before="100" w:beforeAutospacing="1" w:after="100" w:afterAutospacing="1"/>
        <w:rPr>
          <w:rFonts w:eastAsia="Times New Roman" w:cstheme="minorHAnsi"/>
        </w:rPr>
      </w:pPr>
      <w:r w:rsidRPr="00D96837">
        <w:rPr>
          <w:rStyle w:val="inline-comment-marker"/>
          <w:rFonts w:eastAsia="Times New Roman" w:cstheme="minorHAnsi"/>
        </w:rPr>
        <w:lastRenderedPageBreak/>
        <w:t>As fully specified test names are too complex for practical use in some cases, use of synonyms, for example using conventional names, for display purposes is a widely adopted practice.</w:t>
      </w:r>
    </w:p>
    <w:p w14:paraId="2C71609B" w14:textId="77777777" w:rsidR="00142B0C" w:rsidRPr="00D96837" w:rsidRDefault="00142B0C">
      <w:pPr>
        <w:numPr>
          <w:ilvl w:val="0"/>
          <w:numId w:val="13"/>
        </w:numPr>
        <w:spacing w:before="100" w:beforeAutospacing="1" w:after="100" w:afterAutospacing="1"/>
        <w:rPr>
          <w:rFonts w:eastAsia="Times New Roman" w:cstheme="minorHAnsi"/>
        </w:rPr>
      </w:pPr>
      <w:r w:rsidRPr="00D96837">
        <w:rPr>
          <w:rFonts w:eastAsia="Times New Roman" w:cstheme="minorHAnsi"/>
        </w:rPr>
        <w:t xml:space="preserve">Member States wishing to engage in cross-border communication are encouraged to use for that communication the preferred code systems as described in the Laboratory Data Set in section 4. Particularly: </w:t>
      </w:r>
    </w:p>
    <w:p w14:paraId="1493D2E2" w14:textId="77777777" w:rsidR="00142B0C" w:rsidRPr="00D96837" w:rsidRDefault="00142B0C">
      <w:pPr>
        <w:numPr>
          <w:ilvl w:val="1"/>
          <w:numId w:val="13"/>
        </w:numPr>
        <w:spacing w:before="100" w:beforeAutospacing="1" w:after="100" w:afterAutospacing="1"/>
        <w:rPr>
          <w:rFonts w:eastAsia="Times New Roman" w:cstheme="minorHAnsi"/>
        </w:rPr>
      </w:pPr>
      <w:r w:rsidRPr="00D96837">
        <w:rPr>
          <w:rStyle w:val="inline-comment-marker"/>
          <w:rFonts w:eastAsia="Times New Roman" w:cstheme="minorHAnsi"/>
        </w:rPr>
        <w:t>Quantitative result values produced by different laboratories might be expressed using different measurement units. This makes comparison of results from different laboratories difficult and may cause mistakes in result interpretation by clinicians. That is why standard test result units needs to be agreed and used for cross-border or national/regional laboratory test result exchange. </w:t>
      </w:r>
    </w:p>
    <w:p w14:paraId="060DE0E7" w14:textId="77777777" w:rsidR="00142B0C" w:rsidRPr="00D96837" w:rsidRDefault="00142B0C">
      <w:pPr>
        <w:numPr>
          <w:ilvl w:val="1"/>
          <w:numId w:val="13"/>
        </w:numPr>
        <w:spacing w:before="100" w:beforeAutospacing="1" w:after="100" w:afterAutospacing="1"/>
        <w:rPr>
          <w:rFonts w:eastAsia="Times New Roman" w:cstheme="minorHAnsi"/>
        </w:rPr>
      </w:pPr>
      <w:r w:rsidRPr="00D96837">
        <w:rPr>
          <w:rStyle w:val="inline-comment-marker"/>
          <w:rFonts w:eastAsia="Times New Roman" w:cstheme="minorHAnsi"/>
        </w:rPr>
        <w:t>Common terminology should be also specified in order to share ordinal and nominal scale result values in an understandable and interoperable way.</w:t>
      </w:r>
    </w:p>
    <w:p w14:paraId="5D79A541" w14:textId="77777777" w:rsidR="00142B0C" w:rsidRPr="00D96837" w:rsidRDefault="00142B0C">
      <w:pPr>
        <w:numPr>
          <w:ilvl w:val="1"/>
          <w:numId w:val="13"/>
        </w:numPr>
        <w:spacing w:before="100" w:beforeAutospacing="1" w:after="100" w:afterAutospacing="1"/>
        <w:rPr>
          <w:rFonts w:eastAsia="Times New Roman" w:cstheme="minorHAnsi"/>
        </w:rPr>
      </w:pPr>
      <w:r w:rsidRPr="00D96837">
        <w:rPr>
          <w:rStyle w:val="inline-comment-marker"/>
          <w:rFonts w:eastAsia="Times New Roman" w:cstheme="minorHAnsi"/>
        </w:rPr>
        <w:t>It should be noted that additional code systems are needed for coding of specimen types, anatomic specifications, specimen collection, containers used to transfer material, processing and testing methods, devices, calibrators and laboratory test kits.</w:t>
      </w:r>
    </w:p>
    <w:p w14:paraId="1EC59651" w14:textId="5856EBA0" w:rsidR="00142B0C" w:rsidRPr="00D96837" w:rsidRDefault="00142B0C" w:rsidP="004458F1">
      <w:pPr>
        <w:pStyle w:val="Heading3"/>
        <w:rPr>
          <w:rFonts w:cstheme="minorHAnsi"/>
        </w:rPr>
      </w:pPr>
      <w:bookmarkStart w:id="26" w:name="_Toc103350441"/>
      <w:r w:rsidRPr="00570847">
        <w:t>Article 12: Controlled Lists (</w:t>
      </w:r>
      <w:commentRangeStart w:id="27"/>
      <w:proofErr w:type="spellStart"/>
      <w:r w:rsidRPr="00570847">
        <w:t>Value</w:t>
      </w:r>
      <w:del w:id="28" w:author="Weber, Stefanie" w:date="2022-05-12T18:31:00Z">
        <w:r w:rsidRPr="00570847" w:rsidDel="00E80565">
          <w:delText xml:space="preserve"> </w:delText>
        </w:r>
      </w:del>
      <w:r w:rsidRPr="00570847">
        <w:t>set</w:t>
      </w:r>
      <w:proofErr w:type="spellEnd"/>
      <w:r w:rsidRPr="00570847">
        <w:t> </w:t>
      </w:r>
      <w:commentRangeEnd w:id="27"/>
      <w:r w:rsidR="006822FD">
        <w:rPr>
          <w:rStyle w:val="CommentReference"/>
          <w:rFonts w:eastAsiaTheme="minorEastAsia"/>
          <w:bCs w:val="0"/>
          <w:i w:val="0"/>
        </w:rPr>
        <w:commentReference w:id="27"/>
      </w:r>
      <w:r w:rsidRPr="00570847">
        <w:t>Catalogues)</w:t>
      </w:r>
      <w:bookmarkEnd w:id="26"/>
    </w:p>
    <w:p w14:paraId="1D2463E4" w14:textId="293F5F5E" w:rsidR="00142B0C" w:rsidRPr="00D96837" w:rsidRDefault="00142B0C">
      <w:pPr>
        <w:numPr>
          <w:ilvl w:val="0"/>
          <w:numId w:val="14"/>
        </w:numPr>
        <w:spacing w:before="100" w:beforeAutospacing="1" w:after="100" w:afterAutospacing="1"/>
        <w:rPr>
          <w:rFonts w:eastAsia="Times New Roman" w:cstheme="minorHAnsi"/>
        </w:rPr>
      </w:pPr>
      <w:r w:rsidRPr="00D96837">
        <w:rPr>
          <w:rFonts w:eastAsia="Times New Roman" w:cstheme="minorHAnsi"/>
        </w:rPr>
        <w:t xml:space="preserve">Laboratory medicine is a rapidly evolving discipline that frequently comes up with new tests, test equipment or test methods. This will require flexible maintenance of corresponding </w:t>
      </w:r>
      <w:proofErr w:type="spellStart"/>
      <w:r w:rsidRPr="00D96837">
        <w:rPr>
          <w:rFonts w:eastAsia="Times New Roman" w:cstheme="minorHAnsi"/>
        </w:rPr>
        <w:t>value</w:t>
      </w:r>
      <w:del w:id="29" w:author="Weber, Stefanie" w:date="2022-05-12T18:32:00Z">
        <w:r w:rsidRPr="00D96837" w:rsidDel="00E80565">
          <w:rPr>
            <w:rFonts w:eastAsia="Times New Roman" w:cstheme="minorHAnsi"/>
          </w:rPr>
          <w:delText xml:space="preserve"> </w:delText>
        </w:r>
      </w:del>
      <w:r w:rsidRPr="00D96837">
        <w:rPr>
          <w:rFonts w:eastAsia="Times New Roman" w:cstheme="minorHAnsi"/>
        </w:rPr>
        <w:t>sets</w:t>
      </w:r>
      <w:proofErr w:type="spellEnd"/>
      <w:r w:rsidRPr="00D96837">
        <w:rPr>
          <w:rFonts w:eastAsia="Times New Roman" w:cstheme="minorHAnsi"/>
        </w:rPr>
        <w:t xml:space="preserve"> allowing cross boarder communication in the laboratory domain.</w:t>
      </w:r>
    </w:p>
    <w:p w14:paraId="1818D9BA" w14:textId="71FE4223" w:rsidR="00142B0C" w:rsidRPr="00D96837" w:rsidRDefault="00142B0C">
      <w:pPr>
        <w:numPr>
          <w:ilvl w:val="0"/>
          <w:numId w:val="14"/>
        </w:numPr>
        <w:spacing w:before="100" w:beforeAutospacing="1" w:after="100" w:afterAutospacing="1"/>
        <w:rPr>
          <w:rFonts w:eastAsia="Times New Roman" w:cstheme="minorHAnsi"/>
        </w:rPr>
      </w:pPr>
      <w:r w:rsidRPr="00D96837">
        <w:rPr>
          <w:rStyle w:val="inline-comment-marker"/>
          <w:rFonts w:eastAsia="Times New Roman" w:cstheme="minorHAnsi"/>
        </w:rPr>
        <w:t xml:space="preserve">Relevant </w:t>
      </w:r>
      <w:r w:rsidRPr="00D96837">
        <w:rPr>
          <w:rFonts w:eastAsia="Times New Roman" w:cstheme="minorHAnsi"/>
        </w:rPr>
        <w:t xml:space="preserve">agreed </w:t>
      </w:r>
      <w:proofErr w:type="spellStart"/>
      <w:r w:rsidRPr="00D96837">
        <w:rPr>
          <w:rFonts w:eastAsia="Times New Roman" w:cstheme="minorHAnsi"/>
        </w:rPr>
        <w:t>value</w:t>
      </w:r>
      <w:del w:id="30" w:author="Weber, Stefanie" w:date="2022-05-12T18:32:00Z">
        <w:r w:rsidRPr="00D96837" w:rsidDel="00E80565">
          <w:rPr>
            <w:rFonts w:eastAsia="Times New Roman" w:cstheme="minorHAnsi"/>
          </w:rPr>
          <w:delText xml:space="preserve"> </w:delText>
        </w:r>
      </w:del>
      <w:r w:rsidRPr="00D96837">
        <w:rPr>
          <w:rFonts w:eastAsia="Times New Roman" w:cstheme="minorHAnsi"/>
        </w:rPr>
        <w:t>sets</w:t>
      </w:r>
      <w:proofErr w:type="spellEnd"/>
      <w:r w:rsidRPr="00D96837">
        <w:rPr>
          <w:rFonts w:eastAsia="Times New Roman" w:cstheme="minorHAnsi"/>
        </w:rPr>
        <w:t xml:space="preserve"> should be easily available for implementers. </w:t>
      </w:r>
    </w:p>
    <w:p w14:paraId="0C657B62" w14:textId="77777777" w:rsidR="00142B0C" w:rsidRPr="00D96837" w:rsidRDefault="00142B0C" w:rsidP="004458F1">
      <w:pPr>
        <w:pStyle w:val="Heading2"/>
        <w:rPr>
          <w:rFonts w:cstheme="minorHAnsi"/>
        </w:rPr>
      </w:pPr>
      <w:bookmarkStart w:id="31" w:name="_Toc103350442"/>
      <w:r w:rsidRPr="00D96837">
        <w:rPr>
          <w:rFonts w:cstheme="minorHAnsi"/>
        </w:rPr>
        <w:t>Chapter V - Technical Considerations</w:t>
      </w:r>
      <w:bookmarkEnd w:id="31"/>
    </w:p>
    <w:p w14:paraId="2C3B04AB" w14:textId="77777777" w:rsidR="00142B0C" w:rsidRPr="00D96837" w:rsidRDefault="00142B0C" w:rsidP="004458F1">
      <w:pPr>
        <w:pStyle w:val="Heading3"/>
        <w:rPr>
          <w:rFonts w:cstheme="minorHAnsi"/>
        </w:rPr>
      </w:pPr>
      <w:bookmarkStart w:id="32" w:name="_Toc103350443"/>
      <w:r w:rsidRPr="00570847">
        <w:t>Article 13: Technical requirements</w:t>
      </w:r>
      <w:bookmarkEnd w:id="32"/>
      <w:r w:rsidRPr="00570847">
        <w:t> </w:t>
      </w:r>
    </w:p>
    <w:p w14:paraId="6F2ED216" w14:textId="2DB19955" w:rsidR="00142B0C" w:rsidRPr="00D96837" w:rsidRDefault="00142B0C">
      <w:pPr>
        <w:pStyle w:val="NormalWeb"/>
        <w:rPr>
          <w:rFonts w:cstheme="minorHAnsi"/>
        </w:rPr>
      </w:pPr>
      <w:r w:rsidRPr="00D96837">
        <w:rPr>
          <w:rFonts w:cstheme="minorHAnsi"/>
        </w:rPr>
        <w:t>Member States are free to choose the technical implementation of their Laboratory Data Set. Nonetheless, for cross-border exchange the format of the document for exchange shall be based on standards and profiles as agreed by the </w:t>
      </w:r>
      <w:r w:rsidRPr="00D96837">
        <w:rPr>
          <w:rFonts w:cstheme="minorHAnsi"/>
        </w:rPr>
        <w:t>Member S</w:t>
      </w:r>
      <w:r w:rsidR="000B5AEA">
        <w:rPr>
          <w:rFonts w:cstheme="minorHAnsi"/>
        </w:rPr>
        <w:t>t</w:t>
      </w:r>
      <w:r w:rsidRPr="00D96837">
        <w:rPr>
          <w:rFonts w:cstheme="minorHAnsi"/>
        </w:rPr>
        <w:t xml:space="preserve">ates for the </w:t>
      </w:r>
      <w:r w:rsidRPr="00D96837">
        <w:rPr>
          <w:rFonts w:cstheme="minorHAnsi"/>
        </w:rPr>
        <w:t>particular technical infrastructure. The cross-border specifications are described in section 4, which also refers to supporting requirements and other relevant documentation.</w:t>
      </w:r>
    </w:p>
    <w:p w14:paraId="723E7825" w14:textId="77777777" w:rsidR="00142B0C" w:rsidRPr="00D96837" w:rsidRDefault="00142B0C" w:rsidP="004458F1">
      <w:pPr>
        <w:pStyle w:val="Heading3"/>
        <w:rPr>
          <w:rFonts w:cstheme="minorHAnsi"/>
        </w:rPr>
      </w:pPr>
      <w:bookmarkStart w:id="33" w:name="_Toc103350444"/>
      <w:r w:rsidRPr="00570847">
        <w:t>Article 14: Security</w:t>
      </w:r>
      <w:bookmarkEnd w:id="33"/>
    </w:p>
    <w:p w14:paraId="619421D8" w14:textId="77777777" w:rsidR="00142B0C" w:rsidRPr="00D96837" w:rsidRDefault="00142B0C">
      <w:pPr>
        <w:pStyle w:val="NormalWeb"/>
        <w:rPr>
          <w:rFonts w:cstheme="minorHAnsi"/>
        </w:rPr>
      </w:pPr>
      <w:r w:rsidRPr="00D96837">
        <w:rPr>
          <w:rFonts w:cstheme="minorHAnsi"/>
        </w:rPr>
        <w:t>Member States shall ensure that they are fully compliant with the cross-border Security Policy.</w:t>
      </w:r>
    </w:p>
    <w:p w14:paraId="0AE345CC" w14:textId="77777777" w:rsidR="00142B0C" w:rsidRPr="00D96837" w:rsidRDefault="00142B0C" w:rsidP="004458F1">
      <w:pPr>
        <w:pStyle w:val="Heading3"/>
        <w:rPr>
          <w:rFonts w:cstheme="minorHAnsi"/>
        </w:rPr>
      </w:pPr>
      <w:bookmarkStart w:id="34" w:name="_Toc103350445"/>
      <w:r w:rsidRPr="00570847">
        <w:lastRenderedPageBreak/>
        <w:t>Article 15: Testing and audit</w:t>
      </w:r>
      <w:bookmarkEnd w:id="34"/>
      <w:r w:rsidRPr="00570847">
        <w:t> </w:t>
      </w:r>
    </w:p>
    <w:p w14:paraId="4BF94CEB" w14:textId="77777777" w:rsidR="00142B0C" w:rsidRPr="00D96837" w:rsidRDefault="00142B0C">
      <w:pPr>
        <w:pStyle w:val="NormalWeb"/>
        <w:rPr>
          <w:rFonts w:cstheme="minorHAnsi"/>
        </w:rPr>
      </w:pPr>
      <w:r w:rsidRPr="00D96837">
        <w:rPr>
          <w:rFonts w:cstheme="minorHAnsi"/>
        </w:rPr>
        <w:t>Implementers of this Laboratory result guidelines should consider testing and audit trails provisions, mainly:</w:t>
      </w:r>
    </w:p>
    <w:p w14:paraId="3608BAD9" w14:textId="77777777" w:rsidR="00142B0C" w:rsidRPr="00D96837" w:rsidRDefault="00142B0C">
      <w:pPr>
        <w:numPr>
          <w:ilvl w:val="0"/>
          <w:numId w:val="15"/>
        </w:numPr>
        <w:spacing w:before="100" w:beforeAutospacing="1" w:after="100" w:afterAutospacing="1"/>
        <w:rPr>
          <w:rFonts w:eastAsia="Times New Roman" w:cstheme="minorHAnsi"/>
        </w:rPr>
      </w:pPr>
      <w:r w:rsidRPr="00D96837">
        <w:rPr>
          <w:rFonts w:eastAsia="Times New Roman" w:cstheme="minorHAnsi"/>
        </w:rPr>
        <w:t>Perform end-to-end testing with health professionals to ensure the correctness and understandability of Laboratory Report data.</w:t>
      </w:r>
    </w:p>
    <w:p w14:paraId="07F4EAC1" w14:textId="77777777" w:rsidR="00142B0C" w:rsidRPr="00D96837" w:rsidRDefault="00142B0C">
      <w:pPr>
        <w:numPr>
          <w:ilvl w:val="0"/>
          <w:numId w:val="15"/>
        </w:numPr>
        <w:spacing w:before="100" w:beforeAutospacing="1" w:after="100" w:afterAutospacing="1"/>
        <w:rPr>
          <w:rFonts w:eastAsia="Times New Roman" w:cstheme="minorHAnsi"/>
        </w:rPr>
      </w:pPr>
      <w:r w:rsidRPr="00D96837">
        <w:rPr>
          <w:rStyle w:val="inline-comment-marker"/>
          <w:rFonts w:eastAsia="Times New Roman" w:cstheme="minorHAnsi"/>
        </w:rPr>
        <w:t>Ensure that audit trails are recorded to support the monitoring and verification of events related with Laboratory Result information (e.g. access, transfer).</w:t>
      </w:r>
    </w:p>
    <w:p w14:paraId="59DEB25F" w14:textId="77777777" w:rsidR="00142B0C" w:rsidRPr="00D96837" w:rsidRDefault="00142B0C">
      <w:pPr>
        <w:numPr>
          <w:ilvl w:val="0"/>
          <w:numId w:val="15"/>
        </w:numPr>
        <w:spacing w:before="100" w:beforeAutospacing="1" w:after="100" w:afterAutospacing="1"/>
        <w:rPr>
          <w:rFonts w:eastAsia="Times New Roman" w:cstheme="minorHAnsi"/>
        </w:rPr>
      </w:pPr>
      <w:r w:rsidRPr="00D96837">
        <w:rPr>
          <w:rStyle w:val="inline-comment-marker"/>
          <w:rFonts w:eastAsia="Times New Roman" w:cstheme="minorHAnsi"/>
        </w:rPr>
        <w:t>Demonstrate compliance with technical interoperability specifications in the scope of the implementation project.</w:t>
      </w:r>
    </w:p>
    <w:p w14:paraId="4F6DD28F" w14:textId="77777777" w:rsidR="00142B0C" w:rsidRPr="00D96837" w:rsidRDefault="00142B0C">
      <w:pPr>
        <w:numPr>
          <w:ilvl w:val="0"/>
          <w:numId w:val="15"/>
        </w:numPr>
        <w:spacing w:before="100" w:beforeAutospacing="1" w:after="100" w:afterAutospacing="1"/>
        <w:rPr>
          <w:rFonts w:eastAsia="Times New Roman" w:cstheme="minorHAnsi"/>
        </w:rPr>
      </w:pPr>
      <w:r w:rsidRPr="00D96837">
        <w:rPr>
          <w:rFonts w:eastAsia="Times New Roman" w:cstheme="minorHAnsi"/>
        </w:rPr>
        <w:t>Ensure proper use of all key coded elements of the result report, esp. test codes, coded result values and proper units of measurement. </w:t>
      </w:r>
    </w:p>
    <w:p w14:paraId="43338EF1" w14:textId="77777777" w:rsidR="00142B0C" w:rsidRPr="00D96837" w:rsidRDefault="00142B0C" w:rsidP="004458F1">
      <w:pPr>
        <w:pStyle w:val="Heading1"/>
        <w:spacing w:before="600" w:beforeAutospacing="0" w:after="240" w:afterAutospacing="0"/>
        <w:ind w:left="431" w:hanging="431"/>
        <w:rPr>
          <w:rFonts w:cstheme="minorHAnsi"/>
        </w:rPr>
      </w:pPr>
      <w:bookmarkStart w:id="35" w:name="_Toc103350446"/>
      <w:r w:rsidRPr="00D96837">
        <w:rPr>
          <w:rFonts w:cstheme="minorHAnsi"/>
        </w:rPr>
        <w:t>SUPPORTING INFORMATION</w:t>
      </w:r>
      <w:bookmarkEnd w:id="35"/>
    </w:p>
    <w:p w14:paraId="2BFF88F8" w14:textId="77777777" w:rsidR="00142B0C" w:rsidRPr="00D96837" w:rsidRDefault="00142B0C">
      <w:pPr>
        <w:pStyle w:val="NormalWeb"/>
        <w:rPr>
          <w:rFonts w:cstheme="minorHAnsi"/>
        </w:rPr>
      </w:pPr>
      <w:r w:rsidRPr="00D96837">
        <w:rPr>
          <w:rFonts w:cstheme="minorHAnsi"/>
        </w:rPr>
        <w:t>This section provides supporting information and explanatory text to aid understanding of the guidelines, and the rationale behind the proposals. It therefore follows the same structure as the eHealth Network General Guidelines. This chapter can be taken as inspiration for any initiative aiming at implementing interoperable laboratory result reports.</w:t>
      </w:r>
    </w:p>
    <w:p w14:paraId="05366EA2" w14:textId="77777777" w:rsidR="00142B0C" w:rsidRPr="00D96837" w:rsidRDefault="00142B0C">
      <w:pPr>
        <w:pStyle w:val="NormalWeb"/>
        <w:rPr>
          <w:rFonts w:cstheme="minorHAnsi"/>
        </w:rPr>
      </w:pPr>
      <w:r w:rsidRPr="00D96837">
        <w:rPr>
          <w:rFonts w:cstheme="minorHAnsi"/>
        </w:rPr>
        <w:t>The main goal of this chapter is to disseminate common practices for initiatives implementing the exchange of laboratory result reports.</w:t>
      </w:r>
    </w:p>
    <w:p w14:paraId="143EFCD8" w14:textId="77777777" w:rsidR="00142B0C" w:rsidRPr="00D96837" w:rsidRDefault="00142B0C">
      <w:pPr>
        <w:pStyle w:val="NormalWeb"/>
        <w:rPr>
          <w:rFonts w:cstheme="minorHAnsi"/>
        </w:rPr>
      </w:pPr>
      <w:r w:rsidRPr="00D96837">
        <w:rPr>
          <w:rFonts w:cstheme="minorHAnsi"/>
        </w:rPr>
        <w:t>The material in this chapter has built on work from the X-eHealth project.</w:t>
      </w:r>
    </w:p>
    <w:p w14:paraId="4F76A297" w14:textId="0C690ACC" w:rsidR="00142B0C" w:rsidRPr="00D96837" w:rsidRDefault="00142B0C" w:rsidP="004458F1">
      <w:pPr>
        <w:pStyle w:val="Heading2"/>
        <w:rPr>
          <w:rFonts w:cstheme="minorHAnsi"/>
        </w:rPr>
      </w:pPr>
      <w:bookmarkStart w:id="36" w:name="_Toc103350447"/>
      <w:r w:rsidRPr="00D96837">
        <w:rPr>
          <w:rFonts w:cstheme="minorHAnsi"/>
        </w:rPr>
        <w:t xml:space="preserve">Chapter I - </w:t>
      </w:r>
      <w:r w:rsidRPr="00D96837">
        <w:rPr>
          <w:rStyle w:val="inline-comment-marker"/>
          <w:rFonts w:cstheme="minorHAnsi"/>
        </w:rPr>
        <w:t>General Considerations</w:t>
      </w:r>
      <w:bookmarkEnd w:id="36"/>
    </w:p>
    <w:p w14:paraId="15485692" w14:textId="77777777" w:rsidR="00142B0C" w:rsidRPr="00D96837" w:rsidRDefault="00142B0C" w:rsidP="004458F1">
      <w:pPr>
        <w:pStyle w:val="Heading3"/>
        <w:rPr>
          <w:rFonts w:cstheme="minorHAnsi"/>
        </w:rPr>
      </w:pPr>
      <w:bookmarkStart w:id="37" w:name="_Toc103350448"/>
      <w:r w:rsidRPr="00570847">
        <w:t>Article 1: Objectives and scope</w:t>
      </w:r>
      <w:bookmarkEnd w:id="37"/>
    </w:p>
    <w:p w14:paraId="132DDF1B" w14:textId="77777777" w:rsidR="00142B0C" w:rsidRPr="003E251F" w:rsidRDefault="00142B0C">
      <w:pPr>
        <w:pStyle w:val="NormalWeb"/>
        <w:rPr>
          <w:rFonts w:cstheme="minorHAnsi"/>
          <w:i/>
          <w:iCs/>
        </w:rPr>
      </w:pPr>
      <w:r w:rsidRPr="003E251F">
        <w:rPr>
          <w:rStyle w:val="Emphasis"/>
          <w:rFonts w:cstheme="minorHAnsi"/>
          <w:i w:val="0"/>
          <w:iCs w:val="0"/>
        </w:rPr>
        <w:t>These guidelines were prepared on the basis of X-eHealth project internal deliverable ID5.3 Laboratory Requests and Reports guideline and functional specifications and represent a subset of its functional scope. The data set described in the chapter 4 represent a non-exhaustive core set of data that can be further expanded in case of additional communication needs in a specific areas of laboratory medicine, e.g. histopathology.</w:t>
      </w:r>
    </w:p>
    <w:p w14:paraId="61D4CDE5" w14:textId="77777777" w:rsidR="00142B0C" w:rsidRPr="00D96837" w:rsidRDefault="00142B0C" w:rsidP="004458F1">
      <w:pPr>
        <w:pStyle w:val="Heading3"/>
        <w:rPr>
          <w:rFonts w:cstheme="minorHAnsi"/>
        </w:rPr>
      </w:pPr>
      <w:bookmarkStart w:id="38" w:name="_Toc103350449"/>
      <w:r w:rsidRPr="00570847">
        <w:t>Article 2: Definitions</w:t>
      </w:r>
      <w:bookmarkEnd w:id="38"/>
    </w:p>
    <w:p w14:paraId="3BEBC825" w14:textId="77777777" w:rsidR="00142B0C" w:rsidRPr="00D96837" w:rsidRDefault="00142B0C">
      <w:pPr>
        <w:pStyle w:val="NormalWeb"/>
        <w:rPr>
          <w:rFonts w:cstheme="minorHAnsi"/>
        </w:rPr>
      </w:pPr>
      <w:r w:rsidRPr="00D96837">
        <w:rPr>
          <w:rFonts w:cstheme="minorHAnsi"/>
        </w:rPr>
        <w:t>There is no specific support information.</w:t>
      </w:r>
    </w:p>
    <w:p w14:paraId="5F6A1A3E" w14:textId="77777777" w:rsidR="00142B0C" w:rsidRPr="00D96837" w:rsidRDefault="00142B0C" w:rsidP="004458F1">
      <w:pPr>
        <w:pStyle w:val="Heading3"/>
        <w:rPr>
          <w:rFonts w:cstheme="minorHAnsi"/>
        </w:rPr>
      </w:pPr>
      <w:bookmarkStart w:id="39" w:name="_Toc103350450"/>
      <w:r w:rsidRPr="00570847">
        <w:lastRenderedPageBreak/>
        <w:t>Article 3: Concept and intended use</w:t>
      </w:r>
      <w:bookmarkEnd w:id="39"/>
    </w:p>
    <w:p w14:paraId="047D9E75" w14:textId="77777777" w:rsidR="00142B0C" w:rsidRPr="00D96837" w:rsidRDefault="00142B0C">
      <w:pPr>
        <w:pStyle w:val="NormalWeb"/>
        <w:rPr>
          <w:rFonts w:cstheme="minorHAnsi"/>
        </w:rPr>
      </w:pPr>
      <w:r w:rsidRPr="00D96837">
        <w:rPr>
          <w:rFonts w:cstheme="minorHAnsi"/>
        </w:rPr>
        <w:t>These guidelines are non-binding and Member States are considered to have the right to choose freely their way of implementing Laboratory Data Sets. The Laboratory guidelines focus on the content issues and the description of possible ways to produce this content for cross-border exchange, taking existing national implementations into consideration. </w:t>
      </w:r>
    </w:p>
    <w:p w14:paraId="6234B17D" w14:textId="0D229A5D" w:rsidR="00142B0C" w:rsidRPr="00D96837" w:rsidRDefault="00142B0C">
      <w:pPr>
        <w:pStyle w:val="NormalWeb"/>
        <w:rPr>
          <w:rFonts w:cstheme="minorHAnsi"/>
        </w:rPr>
      </w:pPr>
      <w:r w:rsidRPr="00D96837">
        <w:rPr>
          <w:rFonts w:cstheme="minorHAnsi"/>
        </w:rPr>
        <w:t>Implementers are encouraged to allow import of lab result information from Laboratory result reports for cross-border exchange into their EHR systems/solutions. This means that laboratory data will be not only presented to the authorized end-user by a CDA viewer, but might be stored in his/her EHR system as part of the patient's documentation. </w:t>
      </w:r>
    </w:p>
    <w:p w14:paraId="1A89F116" w14:textId="77777777" w:rsidR="00142B0C" w:rsidRPr="00D96837" w:rsidRDefault="00142B0C" w:rsidP="004458F1">
      <w:pPr>
        <w:pStyle w:val="Heading2"/>
        <w:rPr>
          <w:rFonts w:cstheme="minorHAnsi"/>
        </w:rPr>
      </w:pPr>
      <w:bookmarkStart w:id="40" w:name="_Toc103350451"/>
      <w:r w:rsidRPr="00D96837">
        <w:rPr>
          <w:rFonts w:cstheme="minorHAnsi"/>
        </w:rPr>
        <w:t>Chapter II - Legal and Regulatory Considerations</w:t>
      </w:r>
      <w:bookmarkEnd w:id="40"/>
    </w:p>
    <w:p w14:paraId="38F2A951" w14:textId="77777777" w:rsidR="00142B0C" w:rsidRPr="00D96837" w:rsidRDefault="00142B0C" w:rsidP="004458F1">
      <w:pPr>
        <w:pStyle w:val="Heading3"/>
        <w:rPr>
          <w:rFonts w:cstheme="minorHAnsi"/>
        </w:rPr>
      </w:pPr>
      <w:bookmarkStart w:id="41" w:name="_Toc103350452"/>
      <w:r w:rsidRPr="00570847">
        <w:t>Article 4: Data protection</w:t>
      </w:r>
      <w:bookmarkEnd w:id="41"/>
    </w:p>
    <w:p w14:paraId="50565779" w14:textId="77777777" w:rsidR="00142B0C" w:rsidRPr="00D96837" w:rsidRDefault="00142B0C">
      <w:pPr>
        <w:pStyle w:val="NormalWeb"/>
        <w:rPr>
          <w:rFonts w:cstheme="minorHAnsi"/>
        </w:rPr>
      </w:pPr>
      <w:r w:rsidRPr="00D96837">
        <w:rPr>
          <w:rFonts w:cstheme="minorHAnsi"/>
        </w:rPr>
        <w:t>There is no specific support information.</w:t>
      </w:r>
    </w:p>
    <w:p w14:paraId="1B66AF00" w14:textId="40529EFA" w:rsidR="00142B0C" w:rsidRPr="00D96837" w:rsidRDefault="00142B0C" w:rsidP="004458F1">
      <w:pPr>
        <w:pStyle w:val="Heading3"/>
        <w:rPr>
          <w:rFonts w:cstheme="minorHAnsi"/>
        </w:rPr>
      </w:pPr>
      <w:bookmarkStart w:id="42" w:name="_Toc103350453"/>
      <w:r w:rsidRPr="00570847">
        <w:t xml:space="preserve">Article 5: </w:t>
      </w:r>
      <w:r w:rsidR="00D36EB2" w:rsidRPr="00D96837">
        <w:rPr>
          <w:rFonts w:cstheme="minorHAnsi"/>
        </w:rPr>
        <w:t>Identification, authentication and authorisation</w:t>
      </w:r>
      <w:bookmarkEnd w:id="42"/>
      <w:r w:rsidRPr="00D96837">
        <w:rPr>
          <w:rStyle w:val="Emphasis"/>
          <w:rFonts w:cstheme="minorHAnsi"/>
        </w:rPr>
        <w:t> </w:t>
      </w:r>
    </w:p>
    <w:p w14:paraId="4D545802" w14:textId="77777777" w:rsidR="00142B0C" w:rsidRPr="00D96837" w:rsidRDefault="00142B0C">
      <w:pPr>
        <w:pStyle w:val="NormalWeb"/>
        <w:rPr>
          <w:rFonts w:cstheme="minorHAnsi"/>
        </w:rPr>
      </w:pPr>
      <w:r w:rsidRPr="00D96837">
        <w:rPr>
          <w:rFonts w:cstheme="minorHAnsi"/>
        </w:rPr>
        <w:t>There is no specific support information.</w:t>
      </w:r>
    </w:p>
    <w:p w14:paraId="37C129BB" w14:textId="77777777" w:rsidR="00142B0C" w:rsidRPr="00D96837" w:rsidRDefault="00142B0C" w:rsidP="004458F1">
      <w:pPr>
        <w:pStyle w:val="Heading3"/>
        <w:rPr>
          <w:rFonts w:cstheme="minorHAnsi"/>
        </w:rPr>
      </w:pPr>
      <w:bookmarkStart w:id="43" w:name="_Toc103350454"/>
      <w:r w:rsidRPr="00570847">
        <w:t>Article 6: Patient safety</w:t>
      </w:r>
      <w:bookmarkEnd w:id="43"/>
    </w:p>
    <w:p w14:paraId="086ABF15" w14:textId="77777777" w:rsidR="00142B0C" w:rsidRPr="00D96837" w:rsidRDefault="00142B0C">
      <w:pPr>
        <w:pStyle w:val="NormalWeb"/>
        <w:rPr>
          <w:rFonts w:cstheme="minorHAnsi"/>
        </w:rPr>
      </w:pPr>
      <w:r w:rsidRPr="00D96837">
        <w:rPr>
          <w:rFonts w:cstheme="minorHAnsi"/>
        </w:rPr>
        <w:t>There is no specific support information.</w:t>
      </w:r>
    </w:p>
    <w:p w14:paraId="02313B6F" w14:textId="77777777" w:rsidR="00142B0C" w:rsidRPr="00D96837" w:rsidRDefault="00142B0C" w:rsidP="004458F1">
      <w:pPr>
        <w:pStyle w:val="Heading2"/>
        <w:rPr>
          <w:rFonts w:cstheme="minorHAnsi"/>
        </w:rPr>
      </w:pPr>
      <w:bookmarkStart w:id="44" w:name="_Toc103350455"/>
      <w:r w:rsidRPr="00D96837">
        <w:rPr>
          <w:rFonts w:cstheme="minorHAnsi"/>
        </w:rPr>
        <w:t>Chapter III - Organisational and Policy Considerations</w:t>
      </w:r>
      <w:bookmarkEnd w:id="44"/>
    </w:p>
    <w:p w14:paraId="35C1CAA5" w14:textId="77777777" w:rsidR="00142B0C" w:rsidRPr="00D96837" w:rsidRDefault="00142B0C" w:rsidP="004458F1">
      <w:pPr>
        <w:pStyle w:val="Heading3"/>
        <w:rPr>
          <w:rFonts w:cstheme="minorHAnsi"/>
        </w:rPr>
      </w:pPr>
      <w:bookmarkStart w:id="45" w:name="_Toc103350456"/>
      <w:r w:rsidRPr="00D96837">
        <w:rPr>
          <w:rFonts w:cstheme="minorHAnsi"/>
        </w:rPr>
        <w:t>Article 7: Enablers for implementation</w:t>
      </w:r>
      <w:bookmarkEnd w:id="45"/>
    </w:p>
    <w:p w14:paraId="6687F40F" w14:textId="77777777" w:rsidR="00142B0C" w:rsidRPr="00D96837" w:rsidRDefault="00142B0C">
      <w:pPr>
        <w:pStyle w:val="NormalWeb"/>
        <w:rPr>
          <w:rFonts w:cstheme="minorHAnsi"/>
        </w:rPr>
      </w:pPr>
      <w:r w:rsidRPr="00D96837">
        <w:rPr>
          <w:rFonts w:cstheme="minorHAnsi"/>
        </w:rPr>
        <w:t>There is no specific support information.</w:t>
      </w:r>
    </w:p>
    <w:p w14:paraId="08AAC54F" w14:textId="77777777" w:rsidR="00142B0C" w:rsidRPr="00D96837" w:rsidRDefault="00142B0C" w:rsidP="004458F1">
      <w:pPr>
        <w:pStyle w:val="Heading3"/>
        <w:rPr>
          <w:rFonts w:cstheme="minorHAnsi"/>
        </w:rPr>
      </w:pPr>
      <w:bookmarkStart w:id="46" w:name="_Toc103350457"/>
      <w:r w:rsidRPr="00D96837">
        <w:rPr>
          <w:rFonts w:cstheme="minorHAnsi"/>
        </w:rPr>
        <w:t>Article 8: Quality standards and validation</w:t>
      </w:r>
      <w:bookmarkEnd w:id="46"/>
    </w:p>
    <w:p w14:paraId="1A6023B8" w14:textId="77777777" w:rsidR="00142B0C" w:rsidRPr="00D96837" w:rsidRDefault="00142B0C">
      <w:pPr>
        <w:pStyle w:val="NormalWeb"/>
        <w:rPr>
          <w:rFonts w:cstheme="minorHAnsi"/>
        </w:rPr>
      </w:pPr>
      <w:r w:rsidRPr="00D96837">
        <w:rPr>
          <w:rFonts w:cstheme="minorHAnsi"/>
        </w:rPr>
        <w:t>Laboratory result reports might be preliminary or final but in all cases should be validated by authorised professional. Lab reports might include information about national or international accreditation of the laboratory for a particular set of tests.</w:t>
      </w:r>
    </w:p>
    <w:p w14:paraId="75471046" w14:textId="77777777" w:rsidR="00142B0C" w:rsidRPr="00D96837" w:rsidRDefault="00142B0C" w:rsidP="004458F1">
      <w:pPr>
        <w:pStyle w:val="Heading3"/>
        <w:rPr>
          <w:rFonts w:cstheme="minorHAnsi"/>
        </w:rPr>
      </w:pPr>
      <w:bookmarkStart w:id="47" w:name="_Toc103350458"/>
      <w:r w:rsidRPr="00D96837">
        <w:rPr>
          <w:rFonts w:cstheme="minorHAnsi"/>
        </w:rPr>
        <w:lastRenderedPageBreak/>
        <w:t>Article 9: Education, training and awareness</w:t>
      </w:r>
      <w:bookmarkEnd w:id="47"/>
    </w:p>
    <w:p w14:paraId="424843BE" w14:textId="77777777" w:rsidR="00142B0C" w:rsidRPr="00D96837" w:rsidRDefault="00142B0C">
      <w:pPr>
        <w:pStyle w:val="NormalWeb"/>
        <w:rPr>
          <w:rFonts w:cstheme="minorHAnsi"/>
        </w:rPr>
      </w:pPr>
      <w:r w:rsidRPr="00D96837">
        <w:rPr>
          <w:rFonts w:cstheme="minorHAnsi"/>
        </w:rPr>
        <w:t>There is no specific support information.</w:t>
      </w:r>
    </w:p>
    <w:p w14:paraId="695BA2AB" w14:textId="77777777" w:rsidR="00142B0C" w:rsidRPr="00D96837" w:rsidRDefault="00142B0C" w:rsidP="004458F1">
      <w:pPr>
        <w:pStyle w:val="Heading2"/>
        <w:rPr>
          <w:rFonts w:cstheme="minorHAnsi"/>
        </w:rPr>
      </w:pPr>
      <w:bookmarkStart w:id="48" w:name="_Toc103350459"/>
      <w:r w:rsidRPr="00D96837">
        <w:rPr>
          <w:rFonts w:cstheme="minorHAnsi"/>
        </w:rPr>
        <w:t>Chapter IV - Semantic Considerations</w:t>
      </w:r>
      <w:bookmarkEnd w:id="48"/>
    </w:p>
    <w:p w14:paraId="7B7C615E" w14:textId="77777777" w:rsidR="00142B0C" w:rsidRPr="00D96837" w:rsidRDefault="00142B0C" w:rsidP="004458F1">
      <w:pPr>
        <w:pStyle w:val="Heading3"/>
        <w:rPr>
          <w:rFonts w:cstheme="minorHAnsi"/>
        </w:rPr>
      </w:pPr>
      <w:bookmarkStart w:id="49" w:name="_Toc103350460"/>
      <w:r w:rsidRPr="00D96837">
        <w:rPr>
          <w:rFonts w:cstheme="minorHAnsi"/>
        </w:rPr>
        <w:t>Article 10: Data</w:t>
      </w:r>
      <w:bookmarkEnd w:id="49"/>
    </w:p>
    <w:p w14:paraId="6DB05EE3" w14:textId="77777777" w:rsidR="00142B0C" w:rsidRPr="00D96837" w:rsidRDefault="00142B0C">
      <w:pPr>
        <w:pStyle w:val="NormalWeb"/>
        <w:rPr>
          <w:rFonts w:cstheme="minorHAnsi"/>
        </w:rPr>
      </w:pPr>
      <w:r w:rsidRPr="00D96837">
        <w:rPr>
          <w:rFonts w:cstheme="minorHAnsi"/>
        </w:rPr>
        <w:t>As laboratory test results might be produced using different measurement units and with significantly different report layouts by different laboratories, it is important to respect common general principles for the cross-border laboratory report exchange:</w:t>
      </w:r>
    </w:p>
    <w:p w14:paraId="22352187" w14:textId="77777777" w:rsidR="00142B0C" w:rsidRPr="00D96837" w:rsidRDefault="00142B0C">
      <w:pPr>
        <w:numPr>
          <w:ilvl w:val="0"/>
          <w:numId w:val="16"/>
        </w:numPr>
        <w:spacing w:before="100" w:beforeAutospacing="1" w:after="100" w:afterAutospacing="1"/>
        <w:rPr>
          <w:rFonts w:eastAsia="Times New Roman" w:cstheme="minorHAnsi"/>
        </w:rPr>
      </w:pPr>
      <w:r w:rsidRPr="00D96837">
        <w:rPr>
          <w:rFonts w:eastAsia="Times New Roman" w:cstheme="minorHAnsi"/>
        </w:rPr>
        <w:t>Laboratory tests should be precisely and unambiguously specified.</w:t>
      </w:r>
    </w:p>
    <w:p w14:paraId="6B5403A5" w14:textId="77777777" w:rsidR="00142B0C" w:rsidRPr="00D96837" w:rsidRDefault="00142B0C">
      <w:pPr>
        <w:numPr>
          <w:ilvl w:val="0"/>
          <w:numId w:val="16"/>
        </w:numPr>
        <w:spacing w:before="100" w:beforeAutospacing="1" w:after="100" w:afterAutospacing="1"/>
        <w:rPr>
          <w:rFonts w:eastAsia="Times New Roman" w:cstheme="minorHAnsi"/>
        </w:rPr>
      </w:pPr>
      <w:r w:rsidRPr="00D96837">
        <w:rPr>
          <w:rFonts w:eastAsia="Times New Roman" w:cstheme="minorHAnsi"/>
        </w:rPr>
        <w:t>Laboratory result should include information about specimen type or the investigated system, analyte (component), the test method (measurement principle), the property of measurement, the timing (e.g., point in time, period of sample collection, if relevant), and measurement unit.</w:t>
      </w:r>
    </w:p>
    <w:p w14:paraId="111CB559" w14:textId="77777777" w:rsidR="00142B0C" w:rsidRPr="00D96837" w:rsidRDefault="00142B0C">
      <w:pPr>
        <w:numPr>
          <w:ilvl w:val="0"/>
          <w:numId w:val="16"/>
        </w:numPr>
        <w:spacing w:before="100" w:beforeAutospacing="1" w:after="100" w:afterAutospacing="1"/>
        <w:rPr>
          <w:rFonts w:eastAsia="Times New Roman" w:cstheme="minorHAnsi"/>
        </w:rPr>
      </w:pPr>
      <w:r w:rsidRPr="00D96837">
        <w:rPr>
          <w:rFonts w:eastAsia="Times New Roman" w:cstheme="minorHAnsi"/>
        </w:rPr>
        <w:t>The units must be scalable – use of derived units which can always be represented as products of powers of the base units must be possible.</w:t>
      </w:r>
    </w:p>
    <w:p w14:paraId="1565DA19" w14:textId="77777777" w:rsidR="00142B0C" w:rsidRPr="00D96837" w:rsidRDefault="00142B0C">
      <w:pPr>
        <w:numPr>
          <w:ilvl w:val="0"/>
          <w:numId w:val="16"/>
        </w:numPr>
        <w:spacing w:before="100" w:beforeAutospacing="1" w:after="100" w:afterAutospacing="1"/>
        <w:rPr>
          <w:rFonts w:eastAsia="Times New Roman" w:cstheme="minorHAnsi"/>
        </w:rPr>
      </w:pPr>
      <w:r w:rsidRPr="00D96837">
        <w:rPr>
          <w:rFonts w:eastAsia="Times New Roman" w:cstheme="minorHAnsi"/>
        </w:rPr>
        <w:t>It should be possible to group and aggregate codes on a higher granularity level (for example the same items regardless of the method) or for comparable measurements.</w:t>
      </w:r>
    </w:p>
    <w:p w14:paraId="7F6C9E7C" w14:textId="77777777" w:rsidR="00142B0C" w:rsidRPr="00D96837" w:rsidRDefault="00142B0C">
      <w:pPr>
        <w:numPr>
          <w:ilvl w:val="0"/>
          <w:numId w:val="16"/>
        </w:numPr>
        <w:spacing w:before="100" w:beforeAutospacing="1" w:after="100" w:afterAutospacing="1"/>
        <w:rPr>
          <w:rFonts w:eastAsia="Times New Roman" w:cstheme="minorHAnsi"/>
        </w:rPr>
      </w:pPr>
      <w:r w:rsidRPr="00D96837">
        <w:rPr>
          <w:rFonts w:eastAsia="Times New Roman" w:cstheme="minorHAnsi"/>
        </w:rPr>
        <w:t>The laboratory result should be interpreted (reference ranges should be provided).</w:t>
      </w:r>
    </w:p>
    <w:p w14:paraId="0508FE1A" w14:textId="77777777" w:rsidR="00142B0C" w:rsidRPr="00D96837" w:rsidRDefault="00142B0C">
      <w:pPr>
        <w:numPr>
          <w:ilvl w:val="0"/>
          <w:numId w:val="16"/>
        </w:numPr>
        <w:spacing w:before="100" w:beforeAutospacing="1" w:after="100" w:afterAutospacing="1"/>
        <w:rPr>
          <w:rFonts w:eastAsia="Times New Roman" w:cstheme="minorHAnsi"/>
        </w:rPr>
      </w:pPr>
      <w:r w:rsidRPr="00D96837">
        <w:rPr>
          <w:rFonts w:eastAsia="Times New Roman" w:cstheme="minorHAnsi"/>
        </w:rPr>
        <w:t>Laboratory report recipients should be able to see the report in their preferred form regarding grouping of test results, using friendly test names and units, etc.</w:t>
      </w:r>
    </w:p>
    <w:p w14:paraId="4508D315" w14:textId="77777777" w:rsidR="00142B0C" w:rsidRPr="00D96837" w:rsidRDefault="00142B0C" w:rsidP="004458F1">
      <w:pPr>
        <w:pStyle w:val="Heading3"/>
        <w:rPr>
          <w:rFonts w:cstheme="minorHAnsi"/>
        </w:rPr>
      </w:pPr>
      <w:bookmarkStart w:id="50" w:name="_Toc103350461"/>
      <w:r w:rsidRPr="00D96837">
        <w:rPr>
          <w:rFonts w:cstheme="minorHAnsi"/>
        </w:rPr>
        <w:t xml:space="preserve">Article 11: </w:t>
      </w:r>
      <w:r w:rsidRPr="00D96837">
        <w:rPr>
          <w:rStyle w:val="inline-comment-marker"/>
          <w:rFonts w:cstheme="minorHAnsi"/>
        </w:rPr>
        <w:t>Terminology</w:t>
      </w:r>
      <w:bookmarkEnd w:id="50"/>
    </w:p>
    <w:p w14:paraId="7E96A9D6" w14:textId="77777777" w:rsidR="00142B0C" w:rsidRPr="00D96837" w:rsidRDefault="00142B0C">
      <w:pPr>
        <w:numPr>
          <w:ilvl w:val="0"/>
          <w:numId w:val="17"/>
        </w:numPr>
        <w:spacing w:before="100" w:beforeAutospacing="1" w:after="100" w:afterAutospacing="1"/>
        <w:rPr>
          <w:rFonts w:eastAsia="Times New Roman" w:cstheme="minorHAnsi"/>
        </w:rPr>
      </w:pPr>
      <w:r w:rsidRPr="00D96837">
        <w:rPr>
          <w:rFonts w:eastAsia="Times New Roman" w:cstheme="minorHAnsi"/>
        </w:rPr>
        <w:t>As the laboratory practice was one of the first areas in healthcare that was supported by information systems, several international standard test coding systems have been developed over the years – like Nomenclature for Properties and Units (NPU), Logical Observation Identifiers Names and Codes (LOINC), or SNOMED Clinical Terms (SNOMED CT), to name the main ones. Many other national or local code systems exist across Europe.</w:t>
      </w:r>
    </w:p>
    <w:p w14:paraId="74FE7571" w14:textId="77777777" w:rsidR="00142B0C" w:rsidRPr="00D96837" w:rsidRDefault="00142B0C">
      <w:pPr>
        <w:numPr>
          <w:ilvl w:val="0"/>
          <w:numId w:val="17"/>
        </w:numPr>
        <w:spacing w:before="100" w:beforeAutospacing="1" w:after="100" w:afterAutospacing="1"/>
        <w:rPr>
          <w:rFonts w:eastAsia="Times New Roman" w:cstheme="minorHAnsi"/>
        </w:rPr>
      </w:pPr>
      <w:r w:rsidRPr="00D96837">
        <w:rPr>
          <w:rFonts w:eastAsia="Times New Roman" w:cstheme="minorHAnsi"/>
        </w:rPr>
        <w:t>According to a survey performed in 2019 during preparation of a Common Semantic Strategy paper, two main international laboratory terminology systems for test coding are being used: Logical Observation Identifiers Names and Codes (LOINC) and Nomenclature for Properties and Units (NPU). </w:t>
      </w:r>
      <w:r w:rsidRPr="00D96837">
        <w:rPr>
          <w:rStyle w:val="inline-comment-marker"/>
          <w:rFonts w:eastAsia="Times New Roman" w:cstheme="minorHAnsi"/>
        </w:rPr>
        <w:t>In addition, there is variation within and between Member States of coding of laboratory tests even when the same terminology system is used</w:t>
      </w:r>
      <w:r w:rsidRPr="00D96837">
        <w:rPr>
          <w:rFonts w:eastAsia="Times New Roman" w:cstheme="minorHAnsi"/>
        </w:rPr>
        <w:t>. </w:t>
      </w:r>
      <w:r w:rsidRPr="00D96837">
        <w:rPr>
          <w:rStyle w:val="inline-comment-marker"/>
          <w:rFonts w:eastAsia="Times New Roman" w:cstheme="minorHAnsi"/>
        </w:rPr>
        <w:t>EU member states with well-established electronic laboratory communication will likely not change their existing laboratory coding practices</w:t>
      </w:r>
      <w:r w:rsidRPr="00D96837">
        <w:rPr>
          <w:rFonts w:eastAsia="Times New Roman" w:cstheme="minorHAnsi"/>
        </w:rPr>
        <w:t xml:space="preserve"> thus transcoding to the selected pivot terminology or acceptance of more than one code </w:t>
      </w:r>
      <w:r w:rsidRPr="00D96837">
        <w:rPr>
          <w:rFonts w:eastAsia="Times New Roman" w:cstheme="minorHAnsi"/>
        </w:rPr>
        <w:lastRenderedPageBreak/>
        <w:t>system represents one of the main challenges on the way to the semantic interoperability of laboratory result cross-border communication.</w:t>
      </w:r>
    </w:p>
    <w:p w14:paraId="60EC763F" w14:textId="77777777" w:rsidR="00142B0C" w:rsidRPr="00D96837" w:rsidRDefault="00142B0C" w:rsidP="00FB2531">
      <w:pPr>
        <w:pStyle w:val="Heading4"/>
        <w:numPr>
          <w:ilvl w:val="0"/>
          <w:numId w:val="0"/>
        </w:numPr>
        <w:ind w:left="864" w:hanging="864"/>
        <w:rPr>
          <w:rFonts w:eastAsia="Times New Roman" w:cstheme="minorHAnsi"/>
        </w:rPr>
      </w:pPr>
      <w:r w:rsidRPr="00D96837">
        <w:rPr>
          <w:rFonts w:eastAsia="Times New Roman" w:cstheme="minorHAnsi"/>
        </w:rPr>
        <w:t>Logical Observation Identifier Names and Codes (LOINC)</w:t>
      </w:r>
    </w:p>
    <w:p w14:paraId="6A813503" w14:textId="77777777" w:rsidR="00142B0C" w:rsidRPr="00D96837" w:rsidRDefault="00142B0C" w:rsidP="00FB2531">
      <w:pPr>
        <w:pStyle w:val="NormalWeb"/>
        <w:spacing w:before="0" w:beforeAutospacing="0"/>
        <w:rPr>
          <w:rFonts w:cstheme="minorHAnsi"/>
        </w:rPr>
      </w:pPr>
      <w:r w:rsidRPr="00D96837">
        <w:rPr>
          <w:rFonts w:cstheme="minorHAnsi"/>
        </w:rPr>
        <w:t>Many laboratories use electronic message standards to transmit results to their clients. If all laboratories used the same "universal" set of test identifiers, electronic transmission of results would be greatly simplified. The Logical Observation Identifier Names and Codes (LOINC) database aims to be such a code system, covering at least 98% of the average laboratory's tests.</w:t>
      </w:r>
    </w:p>
    <w:p w14:paraId="79DBA408" w14:textId="2079D71A" w:rsidR="00142B0C" w:rsidRPr="00D96837" w:rsidRDefault="00142B0C">
      <w:pPr>
        <w:pStyle w:val="NormalWeb"/>
        <w:rPr>
          <w:rFonts w:cstheme="minorHAnsi"/>
        </w:rPr>
      </w:pPr>
      <w:r w:rsidRPr="00D96837">
        <w:rPr>
          <w:rFonts w:cstheme="minorHAnsi"/>
        </w:rPr>
        <w:t xml:space="preserve">There are six axes or major elements, called </w:t>
      </w:r>
      <w:r w:rsidRPr="00D96837">
        <w:rPr>
          <w:rStyle w:val="Strong"/>
          <w:rFonts w:cstheme="minorHAnsi"/>
        </w:rPr>
        <w:t>LOINC Parts</w:t>
      </w:r>
      <w:r w:rsidRPr="00D96837">
        <w:rPr>
          <w:rFonts w:cstheme="minorHAnsi"/>
        </w:rPr>
        <w:t>, w</w:t>
      </w:r>
      <w:r w:rsidR="00083124">
        <w:rPr>
          <w:rFonts w:cstheme="minorHAnsi"/>
        </w:rPr>
        <w:t>h</w:t>
      </w:r>
      <w:r w:rsidRPr="00D96837">
        <w:rPr>
          <w:rFonts w:cstheme="minorHAnsi"/>
        </w:rPr>
        <w:t xml:space="preserve">ich comprise the </w:t>
      </w:r>
      <w:r w:rsidRPr="00D96837">
        <w:rPr>
          <w:rStyle w:val="Strong"/>
          <w:rFonts w:cstheme="minorHAnsi"/>
        </w:rPr>
        <w:t>LOINC Terms</w:t>
      </w:r>
      <w:r w:rsidRPr="00D96837">
        <w:rPr>
          <w:rFonts w:cstheme="minorHAnsi"/>
        </w:rPr>
        <w:t xml:space="preserve"> semantic structure: component, property, timing, system, scale, and method. </w:t>
      </w:r>
    </w:p>
    <w:p w14:paraId="7A30AEFA" w14:textId="77777777" w:rsidR="00142B0C" w:rsidRPr="00D96837" w:rsidRDefault="00142B0C">
      <w:pPr>
        <w:pStyle w:val="NormalWeb"/>
        <w:rPr>
          <w:rFonts w:cstheme="minorHAnsi"/>
        </w:rPr>
      </w:pPr>
      <w:r w:rsidRPr="00D96837">
        <w:rPr>
          <w:rFonts w:cstheme="minorHAnsi"/>
        </w:rPr>
        <w:t xml:space="preserve">The LOINC system is maintained and developed by </w:t>
      </w:r>
      <w:proofErr w:type="spellStart"/>
      <w:r w:rsidRPr="00D96837">
        <w:rPr>
          <w:rFonts w:cstheme="minorHAnsi"/>
        </w:rPr>
        <w:t>Regenstrief</w:t>
      </w:r>
      <w:proofErr w:type="spellEnd"/>
      <w:r w:rsidRPr="00D96837">
        <w:rPr>
          <w:rFonts w:cstheme="minorHAnsi"/>
        </w:rPr>
        <w:t xml:space="preserve"> Institute, Minneapolis, US and funded by National Library of Medicine, among others. To help guide the overall LOINC development, </w:t>
      </w:r>
      <w:proofErr w:type="spellStart"/>
      <w:r w:rsidRPr="00D96837">
        <w:rPr>
          <w:rFonts w:cstheme="minorHAnsi"/>
        </w:rPr>
        <w:t>Regenstrief</w:t>
      </w:r>
      <w:proofErr w:type="spellEnd"/>
      <w:r w:rsidRPr="00D96837">
        <w:rPr>
          <w:rFonts w:cstheme="minorHAnsi"/>
        </w:rPr>
        <w:t xml:space="preserve"> organized the LOINC Committees. </w:t>
      </w:r>
      <w:r w:rsidRPr="00D96837">
        <w:rPr>
          <w:rStyle w:val="inline-comment-marker"/>
          <w:rFonts w:cstheme="minorHAnsi"/>
        </w:rPr>
        <w:t>The terms are translated and available in several European languages.</w:t>
      </w:r>
      <w:r w:rsidRPr="00D96837">
        <w:rPr>
          <w:rFonts w:cstheme="minorHAnsi"/>
        </w:rPr>
        <w:t xml:space="preserve"> </w:t>
      </w:r>
    </w:p>
    <w:p w14:paraId="38B5B890" w14:textId="77777777" w:rsidR="00142B0C" w:rsidRPr="00D96837" w:rsidRDefault="00142B0C">
      <w:pPr>
        <w:pStyle w:val="NormalWeb"/>
        <w:rPr>
          <w:rFonts w:cstheme="minorHAnsi"/>
        </w:rPr>
      </w:pPr>
      <w:r w:rsidRPr="00D96837">
        <w:rPr>
          <w:rFonts w:cstheme="minorHAnsi"/>
        </w:rPr>
        <w:t xml:space="preserve">More information about LOINC terminology could be found at </w:t>
      </w:r>
      <w:hyperlink r:id="rId14" w:history="1">
        <w:r w:rsidRPr="00D96837">
          <w:rPr>
            <w:rStyle w:val="Hyperlink"/>
            <w:rFonts w:cstheme="minorHAnsi"/>
            <w:color w:val="auto"/>
          </w:rPr>
          <w:t>https://loinc.org</w:t>
        </w:r>
      </w:hyperlink>
      <w:r w:rsidRPr="00D96837">
        <w:rPr>
          <w:rFonts w:cstheme="minorHAnsi"/>
        </w:rPr>
        <w:t xml:space="preserve"> website. LOINC codes could be searched online at </w:t>
      </w:r>
      <w:hyperlink r:id="rId15" w:history="1">
        <w:r w:rsidRPr="00D96837">
          <w:rPr>
            <w:rStyle w:val="Hyperlink"/>
            <w:rFonts w:cstheme="minorHAnsi"/>
            <w:color w:val="auto"/>
          </w:rPr>
          <w:t>https://loinc.org/search</w:t>
        </w:r>
      </w:hyperlink>
      <w:r w:rsidRPr="00D96837">
        <w:rPr>
          <w:rFonts w:cstheme="minorHAnsi"/>
        </w:rPr>
        <w:t xml:space="preserve"> (free after registration). </w:t>
      </w:r>
    </w:p>
    <w:p w14:paraId="2E763D03" w14:textId="77777777" w:rsidR="00142B0C" w:rsidRPr="00D96837" w:rsidRDefault="00142B0C" w:rsidP="00FB2531">
      <w:pPr>
        <w:pStyle w:val="Heading4"/>
        <w:numPr>
          <w:ilvl w:val="0"/>
          <w:numId w:val="0"/>
        </w:numPr>
        <w:ind w:left="864" w:hanging="864"/>
        <w:rPr>
          <w:rFonts w:eastAsia="Times New Roman" w:cstheme="minorHAnsi"/>
        </w:rPr>
      </w:pPr>
      <w:r w:rsidRPr="00D96837">
        <w:rPr>
          <w:rFonts w:eastAsia="Times New Roman" w:cstheme="minorHAnsi"/>
        </w:rPr>
        <w:t>Nomenclature for Properties and Units (NPU)</w:t>
      </w:r>
    </w:p>
    <w:p w14:paraId="090F679F" w14:textId="77777777" w:rsidR="00142B0C" w:rsidRPr="00D96837" w:rsidRDefault="00142B0C" w:rsidP="00FB2531">
      <w:pPr>
        <w:pStyle w:val="NormalWeb"/>
        <w:spacing w:before="0" w:beforeAutospacing="0"/>
        <w:rPr>
          <w:rFonts w:cstheme="minorHAnsi"/>
        </w:rPr>
      </w:pPr>
      <w:r w:rsidRPr="00D96837">
        <w:rPr>
          <w:rFonts w:cstheme="minorHAnsi"/>
        </w:rPr>
        <w:t>The NPU terminology is a patient-centred clinical laboratory terminology used for clinical laboratory sciences. The joint committee for nomenclature, C-NPU, under the two international organisations IFCC (International Federation of Clinical Chemistry and Laboratory Medicine) and IUPAC (International Union of Pure and Applied Chemistry) is responsible for the scientific development of the NPU terminology according to strict metrological principles and international scientific recommendations in terminology. The International Release Centre, at the Danish eHealth Authority in Copenhagen, Denmark, is responsible for maintenance and publication of the English version of the terminology. New codes and concepts are created after suggestions by users under the condition that the descriptions of the concept fulfils the metrological principles.</w:t>
      </w:r>
    </w:p>
    <w:p w14:paraId="2F06F5D6" w14:textId="77777777" w:rsidR="00142B0C" w:rsidRPr="00D96837" w:rsidRDefault="00142B0C">
      <w:pPr>
        <w:pStyle w:val="NormalWeb"/>
        <w:rPr>
          <w:rFonts w:cstheme="minorHAnsi"/>
        </w:rPr>
      </w:pPr>
      <w:r w:rsidRPr="00D96837">
        <w:rPr>
          <w:rFonts w:cstheme="minorHAnsi"/>
        </w:rPr>
        <w:t>The NPU concept model identifies examined properties of a patient, independent of the technology or procedure used to obtain the information. The NPU definition encompasses essential information about an examination result in a formal structure, identifying the part of the universe that is studied (the system), the component examined in that system, the estimated kind-of-property of the component in that system, and the SI measurement unit where relevant.</w:t>
      </w:r>
    </w:p>
    <w:p w14:paraId="3911D9A0" w14:textId="77777777" w:rsidR="00142B0C" w:rsidRPr="00D96837" w:rsidRDefault="00142B0C">
      <w:pPr>
        <w:pStyle w:val="NormalWeb"/>
        <w:rPr>
          <w:rFonts w:cstheme="minorHAnsi"/>
        </w:rPr>
      </w:pPr>
      <w:r w:rsidRPr="00D96837">
        <w:rPr>
          <w:rFonts w:cstheme="minorHAnsi"/>
        </w:rPr>
        <w:t>More information about the NPU terminology can be found at </w:t>
      </w:r>
      <w:hyperlink r:id="rId16" w:history="1">
        <w:r w:rsidRPr="00D96837">
          <w:rPr>
            <w:rStyle w:val="Hyperlink"/>
            <w:rFonts w:cstheme="minorHAnsi"/>
            <w:color w:val="auto"/>
          </w:rPr>
          <w:t>http://npu-terminology.org.</w:t>
        </w:r>
      </w:hyperlink>
    </w:p>
    <w:p w14:paraId="7CD6A284" w14:textId="77777777" w:rsidR="00142B0C" w:rsidRPr="00D96837" w:rsidRDefault="00142B0C" w:rsidP="00FB2531">
      <w:pPr>
        <w:pStyle w:val="Heading4"/>
        <w:numPr>
          <w:ilvl w:val="0"/>
          <w:numId w:val="0"/>
        </w:numPr>
        <w:ind w:left="864" w:hanging="864"/>
        <w:rPr>
          <w:rFonts w:eastAsia="Times New Roman" w:cstheme="minorHAnsi"/>
        </w:rPr>
      </w:pPr>
      <w:r w:rsidRPr="00D96837">
        <w:rPr>
          <w:rFonts w:eastAsia="Times New Roman" w:cstheme="minorHAnsi"/>
        </w:rPr>
        <w:t>SNOMED CT</w:t>
      </w:r>
    </w:p>
    <w:p w14:paraId="5125A886" w14:textId="699A2D64" w:rsidR="00142B0C" w:rsidRPr="00D96837" w:rsidRDefault="00142B0C" w:rsidP="00FB2531">
      <w:pPr>
        <w:pStyle w:val="NormalWeb"/>
        <w:spacing w:before="0" w:beforeAutospacing="0"/>
        <w:rPr>
          <w:rFonts w:cstheme="minorHAnsi"/>
        </w:rPr>
      </w:pPr>
      <w:r w:rsidRPr="00D96837">
        <w:rPr>
          <w:rFonts w:cstheme="minorHAnsi"/>
        </w:rPr>
        <w:t xml:space="preserve">In particular, complementary to the coding of laboratory tests, test results are to be documented in a standardised and coded way too. Regularly, test results are expressed via SNOMED CT concepts. As SNOMED CT is the most extensive terminology in health care, this code system offers solutions for the coded representation of laboratory-related facts in most cases. SNOMED </w:t>
      </w:r>
      <w:r w:rsidRPr="00D96837">
        <w:rPr>
          <w:rFonts w:cstheme="minorHAnsi"/>
        </w:rPr>
        <w:lastRenderedPageBreak/>
        <w:t>CT is an international standard of multilingual clinical healthcare terminology, encompassing clinical findings, symptoms, diagnoses, procedures, body structures, organisms and other aetiologies, substances, pharmaceuticals, devices and specimens in computer processable format used in clinical documentation and reporting. </w:t>
      </w:r>
    </w:p>
    <w:p w14:paraId="2CBEFF36" w14:textId="77777777" w:rsidR="00142B0C" w:rsidRPr="00D96837" w:rsidRDefault="00142B0C" w:rsidP="00FB2531">
      <w:pPr>
        <w:pStyle w:val="Heading4"/>
        <w:numPr>
          <w:ilvl w:val="0"/>
          <w:numId w:val="0"/>
        </w:numPr>
        <w:ind w:left="862" w:hanging="862"/>
        <w:rPr>
          <w:rFonts w:eastAsia="Times New Roman" w:cstheme="minorHAnsi"/>
        </w:rPr>
      </w:pPr>
      <w:r w:rsidRPr="00D96837">
        <w:rPr>
          <w:rFonts w:eastAsia="Times New Roman" w:cstheme="minorHAnsi"/>
        </w:rPr>
        <w:t>UCUM</w:t>
      </w:r>
    </w:p>
    <w:p w14:paraId="36518EFD" w14:textId="77777777" w:rsidR="00142B0C" w:rsidRPr="00D96837" w:rsidRDefault="00142B0C" w:rsidP="00FB2531">
      <w:pPr>
        <w:pStyle w:val="NormalWeb"/>
        <w:spacing w:before="0" w:beforeAutospacing="0"/>
        <w:rPr>
          <w:rFonts w:cstheme="minorHAnsi"/>
        </w:rPr>
      </w:pPr>
      <w:r w:rsidRPr="00D96837">
        <w:rPr>
          <w:rFonts w:cstheme="minorHAnsi"/>
        </w:rPr>
        <w:t>Quantitatively measured results are documented by standardised units, which are expressed preferably via UCUM to allow computer processing.</w:t>
      </w:r>
    </w:p>
    <w:p w14:paraId="71E7479D" w14:textId="77777777" w:rsidR="00142B0C" w:rsidRPr="00D96837" w:rsidRDefault="00142B0C" w:rsidP="00FB2531">
      <w:pPr>
        <w:pStyle w:val="Heading4"/>
        <w:numPr>
          <w:ilvl w:val="0"/>
          <w:numId w:val="0"/>
        </w:numPr>
        <w:spacing w:before="0" w:beforeAutospacing="0"/>
        <w:ind w:left="862" w:hanging="862"/>
        <w:rPr>
          <w:rFonts w:eastAsia="Times New Roman" w:cstheme="minorHAnsi"/>
        </w:rPr>
      </w:pPr>
      <w:r w:rsidRPr="00D96837">
        <w:rPr>
          <w:rFonts w:eastAsia="Times New Roman" w:cstheme="minorHAnsi"/>
        </w:rPr>
        <w:t>Code system mapping</w:t>
      </w:r>
    </w:p>
    <w:p w14:paraId="50B34BB8" w14:textId="77777777" w:rsidR="00142B0C" w:rsidRPr="00D96837" w:rsidRDefault="00142B0C" w:rsidP="00FB2531">
      <w:pPr>
        <w:pStyle w:val="NormalWeb"/>
        <w:spacing w:before="0" w:beforeAutospacing="0"/>
        <w:rPr>
          <w:rFonts w:cstheme="minorHAnsi"/>
        </w:rPr>
      </w:pPr>
      <w:r w:rsidRPr="00D96837">
        <w:rPr>
          <w:rStyle w:val="inline-comment-marker"/>
          <w:rFonts w:cstheme="minorHAnsi"/>
        </w:rPr>
        <w:t>The different coding practices in use among and within members states, also within users of the same code system, is an obvious obstacle to sharing of laboratory result reports. To remedy the situation mapping between code systems have been proposed. Particularly, a mapping between LOINC and NPU terminologies could allow for querying for laboratory results across terminology borders as well as for presenting and organising cross-border results in a similar manner as local or national laboratory results. The feasibility of such a mapping has been initially explored by the X-eHealth project. While mapping of the full code systems might be unrealistic, mapping of a subset of frequent and/or critical laboratory observations could be feasible. It is assumed that such mapping work would require resources, including domain experts, for development followed by support for long-term maintenance. Collaborative work between LOINC owners and SNOMED International, currently on hold, have produced a map between LOINC and SNOMED CT (approx. 20 000 LOINC terms) and could serve as proof-of-concept for future work.</w:t>
      </w:r>
    </w:p>
    <w:p w14:paraId="096CAB16" w14:textId="6ECD2DFA" w:rsidR="00142B0C" w:rsidRPr="00D96837" w:rsidRDefault="00142B0C" w:rsidP="004458F1">
      <w:pPr>
        <w:pStyle w:val="Heading3"/>
        <w:rPr>
          <w:rFonts w:cstheme="minorHAnsi"/>
        </w:rPr>
      </w:pPr>
      <w:bookmarkStart w:id="51" w:name="_Toc103350462"/>
      <w:r w:rsidRPr="00570847">
        <w:t>Article 12: Controlled Lists (</w:t>
      </w:r>
      <w:proofErr w:type="spellStart"/>
      <w:r w:rsidRPr="00570847">
        <w:t>Valueset</w:t>
      </w:r>
      <w:proofErr w:type="spellEnd"/>
      <w:r w:rsidRPr="00E80565">
        <w:rPr>
          <w:rStyle w:val="Emphasis"/>
          <w:rFonts w:cstheme="minorHAnsi"/>
        </w:rPr>
        <w:t> </w:t>
      </w:r>
      <w:r w:rsidRPr="00570847">
        <w:t>Catalogue)</w:t>
      </w:r>
      <w:bookmarkEnd w:id="51"/>
      <w:r w:rsidRPr="00570847">
        <w:t> </w:t>
      </w:r>
    </w:p>
    <w:p w14:paraId="28EC2B48" w14:textId="77777777" w:rsidR="00142B0C" w:rsidRPr="00D96837" w:rsidRDefault="00142B0C">
      <w:pPr>
        <w:pStyle w:val="NormalWeb"/>
        <w:rPr>
          <w:rFonts w:cstheme="minorHAnsi"/>
        </w:rPr>
      </w:pPr>
      <w:r w:rsidRPr="00D96837">
        <w:rPr>
          <w:rFonts w:cstheme="minorHAnsi"/>
        </w:rPr>
        <w:t>There is no specific support information.</w:t>
      </w:r>
    </w:p>
    <w:p w14:paraId="07453D28" w14:textId="77777777" w:rsidR="00142B0C" w:rsidRPr="00D96837" w:rsidRDefault="00142B0C" w:rsidP="004458F1">
      <w:pPr>
        <w:pStyle w:val="Heading2"/>
        <w:rPr>
          <w:rFonts w:cstheme="minorHAnsi"/>
        </w:rPr>
      </w:pPr>
      <w:bookmarkStart w:id="52" w:name="_Toc103350463"/>
      <w:r w:rsidRPr="00D96837">
        <w:rPr>
          <w:rFonts w:cstheme="minorHAnsi"/>
        </w:rPr>
        <w:t>Chapter V - Technical Considerations</w:t>
      </w:r>
      <w:bookmarkEnd w:id="52"/>
    </w:p>
    <w:p w14:paraId="0647CC66" w14:textId="77777777" w:rsidR="00142B0C" w:rsidRPr="00D96837" w:rsidRDefault="00142B0C" w:rsidP="004458F1">
      <w:pPr>
        <w:pStyle w:val="Heading3"/>
        <w:rPr>
          <w:rFonts w:cstheme="minorHAnsi"/>
        </w:rPr>
      </w:pPr>
      <w:bookmarkStart w:id="53" w:name="_Toc103350464"/>
      <w:r w:rsidRPr="00570847">
        <w:t>Article 13: Technical requirements</w:t>
      </w:r>
      <w:bookmarkEnd w:id="53"/>
      <w:r w:rsidRPr="00570847">
        <w:t> </w:t>
      </w:r>
    </w:p>
    <w:p w14:paraId="0B79269F" w14:textId="77777777" w:rsidR="00142B0C" w:rsidRPr="00D96837" w:rsidRDefault="00142B0C">
      <w:pPr>
        <w:pStyle w:val="NormalWeb"/>
        <w:rPr>
          <w:rFonts w:cstheme="minorHAnsi"/>
        </w:rPr>
      </w:pPr>
      <w:r w:rsidRPr="00D96837">
        <w:rPr>
          <w:rFonts w:cstheme="minorHAnsi"/>
        </w:rPr>
        <w:t>There is no specific support information.</w:t>
      </w:r>
    </w:p>
    <w:p w14:paraId="41CB52C4" w14:textId="77777777" w:rsidR="00142B0C" w:rsidRPr="00D96837" w:rsidRDefault="00142B0C" w:rsidP="004458F1">
      <w:pPr>
        <w:pStyle w:val="Heading3"/>
        <w:rPr>
          <w:rFonts w:cstheme="minorHAnsi"/>
        </w:rPr>
      </w:pPr>
      <w:bookmarkStart w:id="54" w:name="_Toc103350465"/>
      <w:r w:rsidRPr="00570847">
        <w:t>Article 14: Security</w:t>
      </w:r>
      <w:bookmarkEnd w:id="54"/>
      <w:r w:rsidRPr="00570847">
        <w:t> </w:t>
      </w:r>
    </w:p>
    <w:p w14:paraId="3032FB1A" w14:textId="77777777" w:rsidR="00142B0C" w:rsidRPr="00D96837" w:rsidRDefault="00142B0C">
      <w:pPr>
        <w:pStyle w:val="NormalWeb"/>
        <w:rPr>
          <w:rFonts w:cstheme="minorHAnsi"/>
        </w:rPr>
      </w:pPr>
      <w:r w:rsidRPr="00D96837">
        <w:rPr>
          <w:rFonts w:cstheme="minorHAnsi"/>
        </w:rPr>
        <w:t>There is no specific support information.</w:t>
      </w:r>
    </w:p>
    <w:p w14:paraId="2ED7DC61" w14:textId="77777777" w:rsidR="00142B0C" w:rsidRPr="00D96837" w:rsidRDefault="00142B0C" w:rsidP="004458F1">
      <w:pPr>
        <w:pStyle w:val="Heading3"/>
        <w:rPr>
          <w:rFonts w:cstheme="minorHAnsi"/>
        </w:rPr>
      </w:pPr>
      <w:bookmarkStart w:id="55" w:name="_Toc103350466"/>
      <w:r w:rsidRPr="00570847">
        <w:t>Article 15: Testing and audit</w:t>
      </w:r>
      <w:bookmarkEnd w:id="55"/>
      <w:r w:rsidRPr="00570847">
        <w:t> </w:t>
      </w:r>
    </w:p>
    <w:p w14:paraId="2A2E371A" w14:textId="77777777" w:rsidR="00142B0C" w:rsidRPr="00D96837" w:rsidRDefault="00142B0C">
      <w:pPr>
        <w:pStyle w:val="NormalWeb"/>
        <w:rPr>
          <w:rFonts w:cstheme="minorHAnsi"/>
        </w:rPr>
      </w:pPr>
      <w:r w:rsidRPr="00D96837">
        <w:rPr>
          <w:rFonts w:cstheme="minorHAnsi"/>
        </w:rPr>
        <w:t>There is no specific support information.</w:t>
      </w:r>
    </w:p>
    <w:p w14:paraId="4A04AD52" w14:textId="77777777" w:rsidR="00F9067D" w:rsidRPr="00D96837" w:rsidRDefault="00F9067D" w:rsidP="004458F1">
      <w:pPr>
        <w:pStyle w:val="Heading1"/>
        <w:rPr>
          <w:rFonts w:cstheme="minorHAnsi"/>
        </w:rPr>
        <w:sectPr w:rsidR="00F9067D" w:rsidRPr="00D96837">
          <w:pgSz w:w="12240" w:h="15840"/>
          <w:pgMar w:top="1440" w:right="1440" w:bottom="1440" w:left="1440" w:header="720" w:footer="720" w:gutter="0"/>
          <w:cols w:space="708"/>
          <w:docGrid w:linePitch="360"/>
        </w:sectPr>
      </w:pPr>
    </w:p>
    <w:p w14:paraId="307A0A91" w14:textId="77777777" w:rsidR="00142B0C" w:rsidRPr="00D96837" w:rsidRDefault="00142B0C" w:rsidP="004458F1">
      <w:pPr>
        <w:pStyle w:val="Heading1"/>
        <w:rPr>
          <w:rFonts w:cstheme="minorHAnsi"/>
        </w:rPr>
      </w:pPr>
      <w:bookmarkStart w:id="56" w:name="_Toc103350467"/>
      <w:r w:rsidRPr="00D96837">
        <w:rPr>
          <w:rFonts w:cstheme="minorHAnsi"/>
        </w:rPr>
        <w:lastRenderedPageBreak/>
        <w:t xml:space="preserve">LABORATORY </w:t>
      </w:r>
      <w:r w:rsidRPr="00D96837">
        <w:rPr>
          <w:rStyle w:val="inline-comment-marker"/>
          <w:rFonts w:cstheme="minorHAnsi"/>
        </w:rPr>
        <w:t>RESULT DATA SET</w:t>
      </w:r>
      <w:bookmarkEnd w:id="56"/>
    </w:p>
    <w:p w14:paraId="54F4261B" w14:textId="77777777" w:rsidR="00142B0C" w:rsidRPr="00D96837" w:rsidRDefault="00142B0C">
      <w:pPr>
        <w:pStyle w:val="NormalWeb"/>
        <w:rPr>
          <w:rFonts w:cstheme="minorHAnsi"/>
        </w:rPr>
      </w:pPr>
      <w:r w:rsidRPr="00D96837">
        <w:rPr>
          <w:rFonts w:cstheme="minorHAnsi"/>
        </w:rPr>
        <w:t>The data sets indicated in the following tables are considered relevant for patient safety and the provision of adequate level of care both at cross-border and national level.</w:t>
      </w:r>
    </w:p>
    <w:p w14:paraId="3566B3F3" w14:textId="77777777" w:rsidR="00142B0C" w:rsidRPr="00D96837" w:rsidRDefault="00142B0C">
      <w:pPr>
        <w:pStyle w:val="NormalWeb"/>
        <w:rPr>
          <w:rFonts w:cstheme="minorHAnsi"/>
        </w:rPr>
      </w:pPr>
      <w:r w:rsidRPr="00D96837">
        <w:rPr>
          <w:rFonts w:cstheme="minorHAnsi"/>
        </w:rPr>
        <w:t>It is up to each implementation project to decide on the conformity and cardinality (i.e. data elements required or optional and number of repetitions), unless specifically stated.</w:t>
      </w:r>
    </w:p>
    <w:p w14:paraId="40123876" w14:textId="77777777" w:rsidR="00142B0C" w:rsidRPr="00D96837" w:rsidRDefault="00142B0C">
      <w:pPr>
        <w:pStyle w:val="NormalWeb"/>
        <w:rPr>
          <w:rFonts w:cstheme="minorHAnsi"/>
        </w:rPr>
      </w:pPr>
      <w:r w:rsidRPr="00D96837">
        <w:rPr>
          <w:rFonts w:cstheme="minorHAnsi"/>
        </w:rPr>
        <w:t>Implementation projects need to make a final decision on mandatory and/or required (null allowed) elements.</w:t>
      </w:r>
    </w:p>
    <w:p w14:paraId="160CCFC6" w14:textId="5D882E52" w:rsidR="00142B0C" w:rsidRPr="00D96837" w:rsidRDefault="00142B0C" w:rsidP="00142B0C">
      <w:pPr>
        <w:pStyle w:val="Heading2"/>
        <w:jc w:val="both"/>
        <w:rPr>
          <w:rFonts w:cstheme="minorHAnsi"/>
        </w:rPr>
      </w:pPr>
      <w:bookmarkStart w:id="57" w:name="_Toc103350468"/>
      <w:r w:rsidRPr="00D96837">
        <w:rPr>
          <w:rStyle w:val="nh-number"/>
          <w:rFonts w:cstheme="minorHAnsi"/>
        </w:rPr>
        <w:t>4.1</w:t>
      </w:r>
      <w:r w:rsidR="00466118">
        <w:rPr>
          <w:rStyle w:val="nh-number"/>
          <w:rFonts w:cstheme="minorHAnsi"/>
        </w:rPr>
        <w:t xml:space="preserve"> </w:t>
      </w:r>
      <w:r w:rsidRPr="00D96837">
        <w:rPr>
          <w:rStyle w:val="inline-comment-marker"/>
          <w:rFonts w:cstheme="minorHAnsi"/>
        </w:rPr>
        <w:t>Report header</w:t>
      </w:r>
      <w:bookmarkEnd w:id="57"/>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18"/>
        <w:gridCol w:w="2340"/>
        <w:gridCol w:w="6782"/>
        <w:gridCol w:w="2804"/>
      </w:tblGrid>
      <w:tr w:rsidR="00D96837" w:rsidRPr="00D96837" w14:paraId="5E627439" w14:textId="77777777" w:rsidTr="00570847">
        <w:trPr>
          <w:divId w:val="862354626"/>
          <w:tblHeader/>
        </w:trPr>
        <w:tc>
          <w:tcPr>
            <w:tcW w:w="1211"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BAEA8" w14:textId="77777777" w:rsidR="00142B0C" w:rsidRPr="00D96837" w:rsidRDefault="00142B0C">
            <w:pPr>
              <w:pStyle w:val="NormalWeb"/>
              <w:jc w:val="center"/>
              <w:rPr>
                <w:rFonts w:cstheme="minorHAnsi"/>
                <w:b/>
                <w:bCs/>
              </w:rPr>
            </w:pPr>
            <w:r w:rsidRPr="00D96837">
              <w:rPr>
                <w:rStyle w:val="Strong"/>
                <w:rFonts w:cstheme="minorHAnsi"/>
              </w:rPr>
              <w:t>Field</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820B2" w14:textId="77777777" w:rsidR="00142B0C" w:rsidRPr="00D96837" w:rsidRDefault="00142B0C">
            <w:pPr>
              <w:pStyle w:val="NormalWeb"/>
              <w:jc w:val="center"/>
              <w:rPr>
                <w:rFonts w:cstheme="minorHAnsi"/>
                <w:b/>
                <w:bCs/>
              </w:rPr>
            </w:pPr>
            <w:r w:rsidRPr="00D96837">
              <w:rPr>
                <w:rStyle w:val="Strong"/>
                <w:rFonts w:cstheme="minorHAnsi"/>
              </w:rPr>
              <w:t>Field description </w:t>
            </w:r>
            <w:r w:rsidRPr="00D96837">
              <w:rPr>
                <w:rFonts w:cstheme="minorHAnsi"/>
                <w:b/>
                <w:bCs/>
              </w:rPr>
              <w:t>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B3950" w14:textId="77777777" w:rsidR="00142B0C" w:rsidRPr="00D96837" w:rsidRDefault="00142B0C">
            <w:pPr>
              <w:pStyle w:val="NormalWeb"/>
              <w:jc w:val="center"/>
              <w:rPr>
                <w:rFonts w:cstheme="minorHAnsi"/>
                <w:b/>
                <w:bCs/>
              </w:rPr>
            </w:pPr>
            <w:r w:rsidRPr="00D96837">
              <w:rPr>
                <w:rStyle w:val="Strong"/>
                <w:rFonts w:cstheme="minorHAnsi"/>
              </w:rPr>
              <w:t>Preferred Code System</w:t>
            </w:r>
            <w:r w:rsidRPr="00D96837">
              <w:rPr>
                <w:rFonts w:cstheme="minorHAnsi"/>
                <w:b/>
                <w:bCs/>
              </w:rPr>
              <w:t>  </w:t>
            </w:r>
          </w:p>
        </w:tc>
      </w:tr>
      <w:tr w:rsidR="00D96837" w:rsidRPr="00D96837" w14:paraId="77EC3ACB"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19776" w14:textId="77777777" w:rsidR="00142B0C" w:rsidRPr="00D96837" w:rsidRDefault="00142B0C">
            <w:pPr>
              <w:pStyle w:val="NormalWeb"/>
              <w:rPr>
                <w:rFonts w:cstheme="minorHAnsi"/>
              </w:rPr>
            </w:pPr>
            <w:r w:rsidRPr="00D96837">
              <w:rPr>
                <w:rStyle w:val="Strong"/>
                <w:rFonts w:cstheme="minorHAnsi"/>
              </w:rPr>
              <w:t>A.1 Report header data elements</w:t>
            </w:r>
          </w:p>
        </w:tc>
      </w:tr>
      <w:tr w:rsidR="00D96837" w:rsidRPr="00D96837" w14:paraId="3EE8B5C3"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86F0A" w14:textId="77777777" w:rsidR="00142B0C" w:rsidRPr="00D96837" w:rsidRDefault="00142B0C">
            <w:pPr>
              <w:pStyle w:val="NormalWeb"/>
              <w:rPr>
                <w:rFonts w:cstheme="minorHAnsi"/>
              </w:rPr>
            </w:pPr>
            <w:r w:rsidRPr="00D96837">
              <w:rPr>
                <w:rStyle w:val="Strong"/>
                <w:rFonts w:cstheme="minorHAnsi"/>
              </w:rPr>
              <w:t>A.1.1 Identification of the patient/subject</w:t>
            </w:r>
          </w:p>
        </w:tc>
      </w:tr>
      <w:tr w:rsidR="00D96837" w:rsidRPr="00D96837" w14:paraId="7FED9181"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1DF99" w14:textId="77777777" w:rsidR="00142B0C" w:rsidRPr="00D96837" w:rsidRDefault="00142B0C">
            <w:pPr>
              <w:pStyle w:val="NormalWeb"/>
              <w:rPr>
                <w:rFonts w:cstheme="minorHAnsi"/>
              </w:rPr>
            </w:pPr>
            <w:r w:rsidRPr="00D96837">
              <w:rPr>
                <w:rFonts w:cstheme="minorHAnsi"/>
              </w:rPr>
              <w:t>A.1.1.1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B9751" w14:textId="77777777" w:rsidR="00142B0C" w:rsidRPr="00D96837" w:rsidRDefault="00142B0C">
            <w:pPr>
              <w:pStyle w:val="NormalWeb"/>
              <w:rPr>
                <w:rFonts w:cstheme="minorHAnsi"/>
              </w:rPr>
            </w:pPr>
            <w:r w:rsidRPr="00D96837">
              <w:rPr>
                <w:rFonts w:cstheme="minorHAnsi"/>
              </w:rPr>
              <w:t>Family name/surname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8FB1C" w14:textId="77777777" w:rsidR="00142B0C" w:rsidRPr="00D96837" w:rsidRDefault="00142B0C">
            <w:pPr>
              <w:pStyle w:val="NormalWeb"/>
              <w:rPr>
                <w:rFonts w:cstheme="minorHAnsi"/>
              </w:rPr>
            </w:pPr>
            <w:r w:rsidRPr="00D96837">
              <w:rPr>
                <w:rStyle w:val="normaltextrun"/>
                <w:rFonts w:cstheme="minorHAnsi"/>
              </w:rPr>
              <w:t>The family name/surname/last name of the patient. This field can contain more than one element or multiple fields could be present.</w:t>
            </w:r>
            <w:r w:rsidRPr="00D96837">
              <w:rPr>
                <w:rStyle w:val="eop"/>
                <w:rFonts w:cstheme="minorHAnsi"/>
              </w:rPr>
              <w:t>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629C6" w14:textId="77777777" w:rsidR="00142B0C" w:rsidRPr="00D96837" w:rsidRDefault="00142B0C" w:rsidP="00570847">
            <w:pPr>
              <w:pStyle w:val="NormalWeb"/>
              <w:jc w:val="left"/>
              <w:rPr>
                <w:rFonts w:cstheme="minorHAnsi"/>
              </w:rPr>
            </w:pPr>
          </w:p>
        </w:tc>
      </w:tr>
      <w:tr w:rsidR="00D96837" w:rsidRPr="00D96837" w14:paraId="7747E837"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3F660" w14:textId="77777777" w:rsidR="00142B0C" w:rsidRPr="00D96837" w:rsidRDefault="00142B0C">
            <w:pPr>
              <w:pStyle w:val="NormalWeb"/>
              <w:rPr>
                <w:rFonts w:cstheme="minorHAnsi"/>
              </w:rPr>
            </w:pPr>
            <w:r w:rsidRPr="00D96837">
              <w:rPr>
                <w:rFonts w:cstheme="minorHAnsi"/>
              </w:rPr>
              <w:t>A.1.1.2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FAC19" w14:textId="77777777" w:rsidR="00142B0C" w:rsidRPr="00D96837" w:rsidRDefault="00142B0C">
            <w:pPr>
              <w:pStyle w:val="NormalWeb"/>
              <w:rPr>
                <w:rFonts w:cstheme="minorHAnsi"/>
              </w:rPr>
            </w:pPr>
            <w:r w:rsidRPr="00D96837">
              <w:rPr>
                <w:rFonts w:cstheme="minorHAnsi"/>
              </w:rPr>
              <w:t>Given name </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A1226" w14:textId="77777777" w:rsidR="00142B0C" w:rsidRPr="00D96837" w:rsidRDefault="00142B0C">
            <w:pPr>
              <w:pStyle w:val="NormalWeb"/>
              <w:rPr>
                <w:rFonts w:cstheme="minorHAnsi"/>
              </w:rPr>
            </w:pPr>
            <w:r w:rsidRPr="00D96837">
              <w:rPr>
                <w:rStyle w:val="normaltextrun"/>
                <w:rFonts w:cstheme="minorHAnsi"/>
              </w:rPr>
              <w:t>The given name/first name of the patient (also known as forename or first name). This field can contain more than one element. </w:t>
            </w:r>
            <w:r w:rsidRPr="00D96837">
              <w:rPr>
                <w:rStyle w:val="eop"/>
                <w:rFonts w:cstheme="minorHAnsi"/>
              </w:rPr>
              <w:t>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71832" w14:textId="77777777" w:rsidR="00142B0C" w:rsidRPr="00D96837" w:rsidRDefault="00142B0C" w:rsidP="00570847">
            <w:pPr>
              <w:pStyle w:val="NormalWeb"/>
              <w:jc w:val="left"/>
              <w:rPr>
                <w:rFonts w:cstheme="minorHAnsi"/>
              </w:rPr>
            </w:pPr>
          </w:p>
        </w:tc>
      </w:tr>
      <w:tr w:rsidR="00D96837" w:rsidRPr="00D96837" w14:paraId="2FB6CA8E"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46CB6" w14:textId="77777777" w:rsidR="00142B0C" w:rsidRPr="00D96837" w:rsidRDefault="00142B0C">
            <w:pPr>
              <w:pStyle w:val="NormalWeb"/>
              <w:rPr>
                <w:rFonts w:cstheme="minorHAnsi"/>
              </w:rPr>
            </w:pPr>
            <w:r w:rsidRPr="00D96837">
              <w:rPr>
                <w:rFonts w:cstheme="minorHAnsi"/>
              </w:rPr>
              <w:t>A.1.1.3</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B36CA" w14:textId="77777777" w:rsidR="00142B0C" w:rsidRPr="00D96837" w:rsidRDefault="00142B0C">
            <w:pPr>
              <w:pStyle w:val="NormalWeb"/>
              <w:rPr>
                <w:rFonts w:cstheme="minorHAnsi"/>
              </w:rPr>
            </w:pPr>
            <w:r w:rsidRPr="00D96837">
              <w:rPr>
                <w:rFonts w:cstheme="minorHAnsi"/>
              </w:rPr>
              <w:t>Date of birth </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1D7D2" w14:textId="77777777" w:rsidR="00142B0C" w:rsidRPr="00D96837" w:rsidRDefault="00142B0C">
            <w:pPr>
              <w:pStyle w:val="NormalWeb"/>
              <w:rPr>
                <w:rFonts w:cstheme="minorHAnsi"/>
              </w:rPr>
            </w:pPr>
            <w:r w:rsidRPr="00D96837">
              <w:rPr>
                <w:rFonts w:cstheme="minorHAnsi"/>
              </w:rPr>
              <w:t xml:space="preserve">The date of birth of the patient [ISO TS 22220]. </w:t>
            </w:r>
            <w:r w:rsidRPr="00D96837">
              <w:rPr>
                <w:rStyle w:val="inline-comment-marker"/>
                <w:rFonts w:cstheme="minorHAnsi"/>
              </w:rPr>
              <w:t>As age of the patient might be important for correct interpretation of the test result values, complete date of birth should be provided.</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1779E" w14:textId="77777777" w:rsidR="00142B0C" w:rsidRPr="00D96837" w:rsidRDefault="00142B0C" w:rsidP="00570847">
            <w:pPr>
              <w:pStyle w:val="NormalWeb"/>
              <w:jc w:val="left"/>
              <w:rPr>
                <w:rFonts w:cstheme="minorHAnsi"/>
              </w:rPr>
            </w:pPr>
            <w:r w:rsidRPr="00D96837">
              <w:rPr>
                <w:rFonts w:cstheme="minorHAnsi"/>
              </w:rPr>
              <w:t>Complete date, without time, following the ISO 8601 </w:t>
            </w:r>
          </w:p>
        </w:tc>
      </w:tr>
      <w:tr w:rsidR="00D96837" w:rsidRPr="00D96837" w14:paraId="26FF963E"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5817B" w14:textId="77777777" w:rsidR="00142B0C" w:rsidRPr="00D96837" w:rsidRDefault="00142B0C">
            <w:pPr>
              <w:pStyle w:val="NormalWeb"/>
              <w:rPr>
                <w:rFonts w:cstheme="minorHAnsi"/>
              </w:rPr>
            </w:pPr>
            <w:r w:rsidRPr="00D96837">
              <w:rPr>
                <w:rFonts w:cstheme="minorHAnsi"/>
              </w:rPr>
              <w:t>A.1.1.4</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501A2" w14:textId="77777777" w:rsidR="00142B0C" w:rsidRPr="00D96837" w:rsidRDefault="00142B0C">
            <w:pPr>
              <w:pStyle w:val="NormalWeb"/>
              <w:rPr>
                <w:rFonts w:cstheme="minorHAnsi"/>
              </w:rPr>
            </w:pPr>
            <w:r w:rsidRPr="00D96837">
              <w:rPr>
                <w:rStyle w:val="inline-comment-marker"/>
                <w:rFonts w:cstheme="minorHAnsi"/>
              </w:rPr>
              <w:t>Personal identifier</w:t>
            </w:r>
            <w:r w:rsidRPr="00D96837">
              <w:rPr>
                <w:rFonts w:cstheme="minorHAnsi"/>
              </w:rPr>
              <w:t> </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C754C" w14:textId="77777777" w:rsidR="00142B0C" w:rsidRPr="00D96837" w:rsidRDefault="00142B0C">
            <w:pPr>
              <w:pStyle w:val="NormalWeb"/>
              <w:rPr>
                <w:rFonts w:cstheme="minorHAnsi"/>
              </w:rPr>
            </w:pPr>
            <w:r w:rsidRPr="00D96837">
              <w:rPr>
                <w:rFonts w:cstheme="minorHAnsi"/>
              </w:rPr>
              <w:t>An identifier of the patient that is unique within a defined scope. Example: National ID (birth number) for Czech patient. Multiple identifiers could be provided.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CCF76" w14:textId="77777777" w:rsidR="00142B0C" w:rsidRPr="00D96837" w:rsidRDefault="00142B0C" w:rsidP="00570847">
            <w:pPr>
              <w:pStyle w:val="NormalWeb"/>
              <w:jc w:val="left"/>
              <w:rPr>
                <w:rFonts w:cstheme="minorHAnsi"/>
              </w:rPr>
            </w:pPr>
          </w:p>
        </w:tc>
      </w:tr>
      <w:tr w:rsidR="00D96837" w:rsidRPr="00D96837" w14:paraId="1FD11FB2"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3A117" w14:textId="77777777" w:rsidR="00142B0C" w:rsidRPr="00D96837" w:rsidRDefault="00142B0C">
            <w:pPr>
              <w:pStyle w:val="NormalWeb"/>
              <w:rPr>
                <w:rFonts w:cstheme="minorHAnsi"/>
              </w:rPr>
            </w:pPr>
            <w:r w:rsidRPr="00D96837">
              <w:rPr>
                <w:rFonts w:cstheme="minorHAnsi"/>
              </w:rPr>
              <w:lastRenderedPageBreak/>
              <w:t>A.1.1.5</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BDA7" w14:textId="77777777" w:rsidR="00142B0C" w:rsidRPr="00D96837" w:rsidRDefault="00142B0C">
            <w:pPr>
              <w:pStyle w:val="NormalWeb"/>
              <w:rPr>
                <w:rFonts w:cstheme="minorHAnsi"/>
              </w:rPr>
            </w:pPr>
            <w:r w:rsidRPr="00D96837">
              <w:rPr>
                <w:rStyle w:val="inline-comment-marker"/>
                <w:rFonts w:cstheme="minorHAnsi"/>
              </w:rPr>
              <w:t>Gender</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3A8C1" w14:textId="77777777" w:rsidR="00142B0C" w:rsidRPr="00D96837" w:rsidRDefault="00142B0C">
            <w:pPr>
              <w:pStyle w:val="NormalWeb"/>
              <w:rPr>
                <w:rFonts w:cstheme="minorHAnsi"/>
              </w:rPr>
            </w:pPr>
            <w:r w:rsidRPr="00D96837">
              <w:rPr>
                <w:rFonts w:cstheme="minorHAnsi"/>
              </w:rPr>
              <w:t>This field must contain a recognised valid value for "administrative gender".</w:t>
            </w:r>
          </w:p>
          <w:p w14:paraId="329DBBF8" w14:textId="77777777" w:rsidR="00142B0C" w:rsidRPr="00D96837" w:rsidRDefault="00142B0C">
            <w:pPr>
              <w:pStyle w:val="NormalWeb"/>
              <w:rPr>
                <w:rFonts w:cstheme="minorHAnsi"/>
              </w:rPr>
            </w:pPr>
            <w:r w:rsidRPr="00D96837">
              <w:rPr>
                <w:rFonts w:cstheme="minorHAnsi"/>
              </w:rPr>
              <w:t>If different, "physiological gender" should be communicated elsewhere.</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0FA59" w14:textId="77777777" w:rsidR="00142B0C" w:rsidRPr="00D96837" w:rsidRDefault="00142B0C" w:rsidP="00570847">
            <w:pPr>
              <w:pStyle w:val="NormalWeb"/>
              <w:jc w:val="left"/>
              <w:rPr>
                <w:rFonts w:cstheme="minorHAnsi"/>
              </w:rPr>
            </w:pPr>
            <w:r w:rsidRPr="00D96837">
              <w:rPr>
                <w:rFonts w:cstheme="minorHAnsi"/>
              </w:rPr>
              <w:t>HL7 Administrative Gender </w:t>
            </w:r>
          </w:p>
        </w:tc>
      </w:tr>
      <w:tr w:rsidR="00D96837" w:rsidRPr="00D96837" w14:paraId="52BCB657"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9B0B4" w14:textId="77777777" w:rsidR="00142B0C" w:rsidRPr="00D96837" w:rsidRDefault="00142B0C" w:rsidP="00570847">
            <w:pPr>
              <w:jc w:val="left"/>
              <w:rPr>
                <w:rFonts w:eastAsia="Times New Roman" w:cstheme="minorHAnsi"/>
              </w:rPr>
            </w:pPr>
            <w:r w:rsidRPr="00D96837">
              <w:rPr>
                <w:rStyle w:val="Strong"/>
                <w:rFonts w:eastAsia="Times New Roman" w:cstheme="minorHAnsi"/>
              </w:rPr>
              <w:t>A.1.2 Patient/subject related c</w:t>
            </w:r>
            <w:r w:rsidRPr="00D96837">
              <w:rPr>
                <w:rStyle w:val="inline-comment-marker"/>
                <w:rFonts w:eastAsia="Times New Roman" w:cstheme="minorHAnsi"/>
                <w:b/>
                <w:bCs/>
              </w:rPr>
              <w:t>ontact information</w:t>
            </w:r>
            <w:r w:rsidRPr="00D96837">
              <w:rPr>
                <w:rStyle w:val="Strong"/>
                <w:rFonts w:eastAsia="Times New Roman" w:cstheme="minorHAnsi"/>
              </w:rPr>
              <w:t>  </w:t>
            </w:r>
          </w:p>
        </w:tc>
      </w:tr>
      <w:tr w:rsidR="00D96837" w:rsidRPr="00D96837" w14:paraId="1DE112B8"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C165A" w14:textId="77777777" w:rsidR="00142B0C" w:rsidRPr="00D96837" w:rsidRDefault="00142B0C">
            <w:pPr>
              <w:rPr>
                <w:rFonts w:eastAsia="Times New Roman" w:cstheme="minorHAnsi"/>
              </w:rPr>
            </w:pPr>
            <w:r w:rsidRPr="00D96837">
              <w:rPr>
                <w:rFonts w:eastAsia="Times New Roman" w:cstheme="minorHAnsi"/>
              </w:rPr>
              <w:t>A.1.2.1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24001" w14:textId="77777777" w:rsidR="00142B0C" w:rsidRPr="00D96837" w:rsidRDefault="00142B0C">
            <w:pPr>
              <w:rPr>
                <w:rFonts w:eastAsia="Times New Roman" w:cstheme="minorHAnsi"/>
              </w:rPr>
            </w:pPr>
            <w:r w:rsidRPr="00D96837">
              <w:rPr>
                <w:rFonts w:eastAsia="Times New Roman" w:cstheme="minorHAnsi"/>
              </w:rPr>
              <w:t>Address</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E40E0" w14:textId="77777777" w:rsidR="00142B0C" w:rsidRPr="00D96837" w:rsidRDefault="00142B0C">
            <w:pPr>
              <w:rPr>
                <w:rFonts w:eastAsia="Times New Roman" w:cstheme="minorHAnsi"/>
              </w:rPr>
            </w:pPr>
            <w:r w:rsidRPr="00D96837">
              <w:rPr>
                <w:rFonts w:eastAsia="Times New Roman" w:cstheme="minorHAnsi"/>
              </w:rPr>
              <w:t>Mailing and home or office addresses. The addresses are always sequences of address parts (e.g. street address line, country, ZIP code, city) even if postal address formats may vary depending on the country. An address may or may not include a specific use code; if this attribute is not present it is assumed to be the default address useful for any purpose.</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BBB66" w14:textId="77777777" w:rsidR="00142B0C" w:rsidRPr="00D96837" w:rsidRDefault="00142B0C" w:rsidP="00570847">
            <w:pPr>
              <w:jc w:val="left"/>
              <w:rPr>
                <w:rFonts w:eastAsia="Times New Roman" w:cstheme="minorHAnsi"/>
              </w:rPr>
            </w:pPr>
            <w:r w:rsidRPr="00D96837">
              <w:rPr>
                <w:rFonts w:eastAsia="Times New Roman" w:cstheme="minorHAnsi"/>
              </w:rPr>
              <w:t> ISO 3166</w:t>
            </w:r>
          </w:p>
        </w:tc>
      </w:tr>
      <w:tr w:rsidR="00D96837" w:rsidRPr="00D96837" w14:paraId="3AE891FB"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7EE70" w14:textId="77777777" w:rsidR="00142B0C" w:rsidRPr="00D96837" w:rsidRDefault="00142B0C">
            <w:pPr>
              <w:rPr>
                <w:rFonts w:eastAsia="Times New Roman" w:cstheme="minorHAnsi"/>
              </w:rPr>
            </w:pPr>
            <w:r w:rsidRPr="00D96837">
              <w:rPr>
                <w:rFonts w:eastAsia="Times New Roman" w:cstheme="minorHAnsi"/>
              </w:rPr>
              <w:t>A.1.2.2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3377A" w14:textId="77777777" w:rsidR="00142B0C" w:rsidRPr="00D96837" w:rsidRDefault="00142B0C">
            <w:pPr>
              <w:rPr>
                <w:rFonts w:eastAsia="Times New Roman" w:cstheme="minorHAnsi"/>
              </w:rPr>
            </w:pPr>
            <w:r w:rsidRPr="00D96837">
              <w:rPr>
                <w:rFonts w:eastAsia="Times New Roman" w:cstheme="minorHAnsi"/>
              </w:rPr>
              <w:t>Telecom</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3EF4D" w14:textId="77777777" w:rsidR="00142B0C" w:rsidRPr="00D96837" w:rsidRDefault="00142B0C">
            <w:pPr>
              <w:rPr>
                <w:rFonts w:eastAsia="Times New Roman" w:cstheme="minorHAnsi"/>
              </w:rPr>
            </w:pPr>
            <w:r w:rsidRPr="00D96837">
              <w:rPr>
                <w:rFonts w:eastAsia="Times New Roman" w:cstheme="minorHAnsi"/>
              </w:rPr>
              <w:t>Telecommunication contact information (addresses) associated to a person. Multiple telecommunication addresses might be provided.</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04EB8"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1B18D55A"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51950" w14:textId="77777777" w:rsidR="00142B0C" w:rsidRPr="00D96837" w:rsidRDefault="00142B0C" w:rsidP="00570847">
            <w:pPr>
              <w:jc w:val="left"/>
              <w:rPr>
                <w:rFonts w:eastAsia="Times New Roman" w:cstheme="minorHAnsi"/>
              </w:rPr>
            </w:pPr>
            <w:r w:rsidRPr="00D96837">
              <w:rPr>
                <w:rStyle w:val="inline-comment-marker"/>
                <w:rFonts w:eastAsia="Times New Roman" w:cstheme="minorHAnsi"/>
                <w:b/>
                <w:bCs/>
              </w:rPr>
              <w:t>A.1.3</w:t>
            </w:r>
            <w:r w:rsidRPr="00D96837">
              <w:rPr>
                <w:rStyle w:val="Strong"/>
                <w:rFonts w:eastAsia="Times New Roman" w:cstheme="minorHAnsi"/>
              </w:rPr>
              <w:t xml:space="preserve"> Health insurance and payment information</w:t>
            </w:r>
          </w:p>
        </w:tc>
      </w:tr>
      <w:tr w:rsidR="00D96837" w:rsidRPr="00D96837" w14:paraId="1E715306"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D9585" w14:textId="77777777" w:rsidR="00142B0C" w:rsidRPr="00D96837" w:rsidRDefault="00142B0C">
            <w:pPr>
              <w:rPr>
                <w:rFonts w:eastAsia="Times New Roman" w:cstheme="minorHAnsi"/>
              </w:rPr>
            </w:pPr>
            <w:r w:rsidRPr="00D96837">
              <w:rPr>
                <w:rFonts w:eastAsia="Times New Roman" w:cstheme="minorHAnsi"/>
              </w:rPr>
              <w:t>A.1.3.1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DCF27" w14:textId="77777777" w:rsidR="00142B0C" w:rsidRPr="00D96837" w:rsidRDefault="00142B0C" w:rsidP="00570847">
            <w:pPr>
              <w:jc w:val="left"/>
              <w:rPr>
                <w:rFonts w:eastAsia="Times New Roman" w:cstheme="minorHAnsi"/>
              </w:rPr>
            </w:pPr>
            <w:r w:rsidRPr="00D96837">
              <w:rPr>
                <w:rFonts w:eastAsia="Times New Roman" w:cstheme="minorHAnsi"/>
              </w:rPr>
              <w:t>Health insurance information</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10214" w14:textId="77777777" w:rsidR="00142B0C" w:rsidRPr="00D96837" w:rsidRDefault="00142B0C">
            <w:pPr>
              <w:rPr>
                <w:rFonts w:eastAsia="Times New Roman" w:cstheme="minorHAnsi"/>
              </w:rPr>
            </w:pPr>
            <w:r w:rsidRPr="00D96837">
              <w:rPr>
                <w:rFonts w:eastAsia="Times New Roman" w:cstheme="minorHAnsi"/>
              </w:rPr>
              <w:t>Health insurance information is not always required, however, in some jurisdictions, the insurance number is also used as the patient identifier. It is necessary not just for identification but also forms access to funding for care.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99D39"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2AD9F47F"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AD34F" w14:textId="77777777" w:rsidR="00142B0C" w:rsidRPr="00D96837" w:rsidRDefault="00142B0C">
            <w:pPr>
              <w:rPr>
                <w:rFonts w:eastAsia="Times New Roman" w:cstheme="minorHAnsi"/>
              </w:rPr>
            </w:pPr>
            <w:r w:rsidRPr="00D96837">
              <w:rPr>
                <w:rFonts w:eastAsia="Times New Roman" w:cstheme="minorHAnsi"/>
              </w:rPr>
              <w:t>A.1.3.1.1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97E80" w14:textId="77777777" w:rsidR="00142B0C" w:rsidRPr="00D96837" w:rsidRDefault="00142B0C" w:rsidP="00570847">
            <w:pPr>
              <w:jc w:val="left"/>
              <w:rPr>
                <w:rFonts w:eastAsia="Times New Roman" w:cstheme="minorHAnsi"/>
              </w:rPr>
            </w:pPr>
            <w:r w:rsidRPr="00D96837">
              <w:rPr>
                <w:rFonts w:eastAsia="Times New Roman" w:cstheme="minorHAnsi"/>
              </w:rPr>
              <w:t>Health insurance code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6D7A1" w14:textId="77777777" w:rsidR="00142B0C" w:rsidRPr="00D96837" w:rsidRDefault="00142B0C">
            <w:pPr>
              <w:rPr>
                <w:rFonts w:eastAsia="Times New Roman" w:cstheme="minorHAnsi"/>
              </w:rPr>
            </w:pPr>
            <w:r w:rsidRPr="00D96837">
              <w:rPr>
                <w:rFonts w:eastAsia="Times New Roman" w:cstheme="minorHAnsi"/>
              </w:rPr>
              <w:t>Unique health insurance company identification code.</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B2152"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34687650"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57E56" w14:textId="77777777" w:rsidR="00142B0C" w:rsidRPr="00D96837" w:rsidRDefault="00142B0C">
            <w:pPr>
              <w:rPr>
                <w:rFonts w:eastAsia="Times New Roman" w:cstheme="minorHAnsi"/>
              </w:rPr>
            </w:pPr>
            <w:r w:rsidRPr="00D96837">
              <w:rPr>
                <w:rFonts w:eastAsia="Times New Roman" w:cstheme="minorHAnsi"/>
              </w:rPr>
              <w:t>A.1.3.1.2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C66AF" w14:textId="77777777" w:rsidR="00142B0C" w:rsidRPr="00D96837" w:rsidRDefault="00142B0C" w:rsidP="00570847">
            <w:pPr>
              <w:jc w:val="left"/>
              <w:rPr>
                <w:rFonts w:eastAsia="Times New Roman" w:cstheme="minorHAnsi"/>
              </w:rPr>
            </w:pPr>
            <w:r w:rsidRPr="00D96837">
              <w:rPr>
                <w:rFonts w:eastAsia="Times New Roman" w:cstheme="minorHAnsi"/>
              </w:rPr>
              <w:t>Health insurance name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C1F50" w14:textId="77777777" w:rsidR="00142B0C" w:rsidRPr="00D96837" w:rsidRDefault="00142B0C">
            <w:pPr>
              <w:rPr>
                <w:rFonts w:eastAsia="Times New Roman" w:cstheme="minorHAnsi"/>
              </w:rPr>
            </w:pPr>
            <w:r w:rsidRPr="00D96837">
              <w:rPr>
                <w:rFonts w:eastAsia="Times New Roman" w:cstheme="minorHAnsi"/>
              </w:rPr>
              <w:t>Full, official name of the healthcare insurance provider.</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A34CE"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53543D11"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FACBC" w14:textId="77777777" w:rsidR="00142B0C" w:rsidRPr="00D96837" w:rsidRDefault="00142B0C">
            <w:pPr>
              <w:rPr>
                <w:rFonts w:eastAsia="Times New Roman" w:cstheme="minorHAnsi"/>
              </w:rPr>
            </w:pPr>
            <w:r w:rsidRPr="00D96837">
              <w:rPr>
                <w:rFonts w:eastAsia="Times New Roman" w:cstheme="minorHAnsi"/>
              </w:rPr>
              <w:t>A.1.3.1.3</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281AF" w14:textId="77777777" w:rsidR="00142B0C" w:rsidRPr="00D96837" w:rsidRDefault="00142B0C" w:rsidP="00570847">
            <w:pPr>
              <w:jc w:val="left"/>
              <w:rPr>
                <w:rFonts w:eastAsia="Times New Roman" w:cstheme="minorHAnsi"/>
              </w:rPr>
            </w:pPr>
            <w:r w:rsidRPr="00D96837">
              <w:rPr>
                <w:rFonts w:eastAsia="Times New Roman" w:cstheme="minorHAnsi"/>
              </w:rPr>
              <w:t>Health insurance number</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60B2A" w14:textId="77777777" w:rsidR="00142B0C" w:rsidRPr="00D96837" w:rsidRDefault="00142B0C">
            <w:pPr>
              <w:rPr>
                <w:rFonts w:eastAsia="Times New Roman" w:cstheme="minorHAnsi"/>
              </w:rPr>
            </w:pPr>
            <w:r w:rsidRPr="00D96837">
              <w:rPr>
                <w:rFonts w:eastAsia="Times New Roman" w:cstheme="minorHAnsi"/>
              </w:rPr>
              <w:t>Number or code under which the insured person is registered at the insurance provider.</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71602"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5B0491F8"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7960E" w14:textId="77777777" w:rsidR="00142B0C" w:rsidRPr="00D96837" w:rsidRDefault="00142B0C" w:rsidP="00570847">
            <w:pPr>
              <w:jc w:val="left"/>
              <w:rPr>
                <w:rFonts w:eastAsia="Times New Roman" w:cstheme="minorHAnsi"/>
              </w:rPr>
            </w:pPr>
            <w:r w:rsidRPr="00D96837">
              <w:rPr>
                <w:rStyle w:val="Strong"/>
                <w:rFonts w:eastAsia="Times New Roman" w:cstheme="minorHAnsi"/>
              </w:rPr>
              <w:lastRenderedPageBreak/>
              <w:t xml:space="preserve">A.1.4 Information recipient (intended recipient or recipients of the report, </w:t>
            </w:r>
            <w:r w:rsidRPr="00D96837">
              <w:rPr>
                <w:rStyle w:val="inline-comment-marker"/>
                <w:rFonts w:eastAsia="Times New Roman" w:cstheme="minorHAnsi"/>
                <w:b/>
                <w:bCs/>
              </w:rPr>
              <w:t>additional recipients might be identified by the ordering party, e.g. GP</w:t>
            </w:r>
            <w:r w:rsidRPr="00D96837">
              <w:rPr>
                <w:rStyle w:val="Strong"/>
                <w:rFonts w:eastAsia="Times New Roman" w:cstheme="minorHAnsi"/>
              </w:rPr>
              <w:t>, other specialist), if applicable</w:t>
            </w:r>
          </w:p>
        </w:tc>
      </w:tr>
      <w:tr w:rsidR="00D96837" w:rsidRPr="00D96837" w14:paraId="09A8AE1B"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0ACBC" w14:textId="77777777" w:rsidR="00142B0C" w:rsidRPr="00D96837" w:rsidRDefault="00142B0C">
            <w:pPr>
              <w:rPr>
                <w:rFonts w:eastAsia="Times New Roman" w:cstheme="minorHAnsi"/>
              </w:rPr>
            </w:pPr>
            <w:r w:rsidRPr="00D96837">
              <w:rPr>
                <w:rFonts w:eastAsia="Times New Roman" w:cstheme="minorHAnsi"/>
              </w:rPr>
              <w:t>A.1.4.1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F99BC" w14:textId="77777777" w:rsidR="00142B0C" w:rsidRPr="00D96837" w:rsidRDefault="00142B0C">
            <w:pPr>
              <w:rPr>
                <w:rFonts w:eastAsia="Times New Roman" w:cstheme="minorHAnsi"/>
              </w:rPr>
            </w:pPr>
            <w:r w:rsidRPr="00D96837">
              <w:rPr>
                <w:rFonts w:eastAsia="Times New Roman" w:cstheme="minorHAnsi"/>
              </w:rPr>
              <w:t>Recipient identifier</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9C1A5" w14:textId="4C65D98D" w:rsidR="00142B0C" w:rsidRPr="00D96837" w:rsidRDefault="00142B0C">
            <w:pPr>
              <w:rPr>
                <w:rFonts w:eastAsia="Times New Roman" w:cstheme="minorHAnsi"/>
              </w:rPr>
            </w:pPr>
            <w:r w:rsidRPr="00D96837">
              <w:rPr>
                <w:rFonts w:eastAsia="Times New Roman" w:cstheme="minorHAnsi"/>
              </w:rPr>
              <w:t xml:space="preserve">The health professional identification number. Either an internal identifier assigned by </w:t>
            </w:r>
            <w:r w:rsidR="00BF64DC">
              <w:rPr>
                <w:rFonts w:eastAsia="Times New Roman" w:cstheme="minorHAnsi"/>
              </w:rPr>
              <w:t>a healthcare provider</w:t>
            </w:r>
            <w:r w:rsidRPr="00D96837">
              <w:rPr>
                <w:rFonts w:eastAsia="Times New Roman" w:cstheme="minorHAnsi"/>
              </w:rPr>
              <w:t xml:space="preserve"> institution or (preferably) a national health professional ID such as the license or registration number. </w:t>
            </w:r>
            <w:r w:rsidRPr="00D96837">
              <w:rPr>
                <w:rStyle w:val="inline-comment-marker"/>
                <w:rFonts w:eastAsia="Times New Roman" w:cstheme="minorHAnsi"/>
              </w:rPr>
              <w:t>In case when recipient is not a health professional, e.g. patient, appropriate personal identifier should be used.</w:t>
            </w:r>
            <w:r w:rsidRPr="00D96837">
              <w:rPr>
                <w:rFonts w:eastAsia="Times New Roman" w:cstheme="minorHAnsi"/>
              </w:rPr>
              <w:t>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96DCFC"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31EEC12F"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BED58" w14:textId="77777777" w:rsidR="00142B0C" w:rsidRPr="00D96837" w:rsidRDefault="00142B0C">
            <w:pPr>
              <w:rPr>
                <w:rFonts w:eastAsia="Times New Roman" w:cstheme="minorHAnsi"/>
              </w:rPr>
            </w:pPr>
            <w:r w:rsidRPr="00D96837">
              <w:rPr>
                <w:rFonts w:eastAsia="Times New Roman" w:cstheme="minorHAnsi"/>
              </w:rPr>
              <w:t>A.1.4.2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D10E6" w14:textId="77777777" w:rsidR="00142B0C" w:rsidRPr="00D96837" w:rsidRDefault="00142B0C">
            <w:pPr>
              <w:rPr>
                <w:rFonts w:eastAsia="Times New Roman" w:cstheme="minorHAnsi"/>
              </w:rPr>
            </w:pPr>
            <w:r w:rsidRPr="00D96837">
              <w:rPr>
                <w:rFonts w:eastAsia="Times New Roman" w:cstheme="minorHAnsi"/>
              </w:rPr>
              <w:t>Recipient name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E2FC7" w14:textId="77777777" w:rsidR="00142B0C" w:rsidRPr="00D96837" w:rsidRDefault="00142B0C">
            <w:pPr>
              <w:rPr>
                <w:rFonts w:eastAsia="Times New Roman" w:cstheme="minorHAnsi"/>
              </w:rPr>
            </w:pPr>
            <w:r w:rsidRPr="00D96837">
              <w:rPr>
                <w:rFonts w:eastAsia="Times New Roman" w:cstheme="minorHAnsi"/>
              </w:rPr>
              <w:t>Person name.</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BD889"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5118C6ED"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5F181" w14:textId="77777777" w:rsidR="00142B0C" w:rsidRPr="00D96837" w:rsidRDefault="00142B0C">
            <w:pPr>
              <w:rPr>
                <w:rFonts w:eastAsia="Times New Roman" w:cstheme="minorHAnsi"/>
              </w:rPr>
            </w:pPr>
            <w:r w:rsidRPr="00D96837">
              <w:rPr>
                <w:rFonts w:eastAsia="Times New Roman" w:cstheme="minorHAnsi"/>
              </w:rPr>
              <w:t>A.1.4.3</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EBC00" w14:textId="77777777" w:rsidR="00142B0C" w:rsidRPr="00D96837" w:rsidRDefault="00142B0C">
            <w:pPr>
              <w:rPr>
                <w:rFonts w:eastAsia="Times New Roman" w:cstheme="minorHAnsi"/>
              </w:rPr>
            </w:pPr>
            <w:r w:rsidRPr="00D96837">
              <w:rPr>
                <w:rFonts w:eastAsia="Times New Roman" w:cstheme="minorHAnsi"/>
              </w:rPr>
              <w:t>Recipient organization </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F398B" w14:textId="77777777" w:rsidR="00142B0C" w:rsidRPr="00D96837" w:rsidRDefault="00142B0C">
            <w:pPr>
              <w:rPr>
                <w:rFonts w:eastAsia="Times New Roman" w:cstheme="minorHAnsi"/>
              </w:rPr>
            </w:pPr>
            <w:r w:rsidRPr="00D96837">
              <w:rPr>
                <w:rFonts w:eastAsia="Times New Roman" w:cstheme="minorHAnsi"/>
              </w:rPr>
              <w:t>The healthcare provider organization information.</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F78C4"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5BB8F645"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45621" w14:textId="77777777" w:rsidR="00142B0C" w:rsidRPr="00D96837" w:rsidRDefault="00142B0C" w:rsidP="00570847">
            <w:pPr>
              <w:jc w:val="left"/>
              <w:rPr>
                <w:rFonts w:eastAsia="Times New Roman" w:cstheme="minorHAnsi"/>
              </w:rPr>
            </w:pPr>
            <w:r w:rsidRPr="00D96837">
              <w:rPr>
                <w:rStyle w:val="Strong"/>
                <w:rFonts w:eastAsia="Times New Roman" w:cstheme="minorHAnsi"/>
              </w:rPr>
              <w:t>A.1.5 Author (by whom the Laboratory result report or a subset of its results was authored)</w:t>
            </w:r>
          </w:p>
        </w:tc>
      </w:tr>
      <w:tr w:rsidR="00D96837" w:rsidRPr="00D96837" w14:paraId="5CB79EB1"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C9D71" w14:textId="77777777" w:rsidR="00142B0C" w:rsidRPr="00D96837" w:rsidRDefault="00142B0C">
            <w:pPr>
              <w:rPr>
                <w:rFonts w:eastAsia="Times New Roman" w:cstheme="minorHAnsi"/>
              </w:rPr>
            </w:pPr>
            <w:r w:rsidRPr="00D96837">
              <w:rPr>
                <w:rFonts w:eastAsia="Times New Roman" w:cstheme="minorHAnsi"/>
              </w:rPr>
              <w:t>A.1.5.1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0D2DE" w14:textId="77777777" w:rsidR="00142B0C" w:rsidRPr="00D96837" w:rsidRDefault="00142B0C">
            <w:pPr>
              <w:rPr>
                <w:rFonts w:eastAsia="Times New Roman" w:cstheme="minorHAnsi"/>
              </w:rPr>
            </w:pPr>
            <w:r w:rsidRPr="00D96837">
              <w:rPr>
                <w:rFonts w:eastAsia="Times New Roman" w:cstheme="minorHAnsi"/>
              </w:rPr>
              <w:t>Author identifier</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647D1" w14:textId="1AD09D67" w:rsidR="00142B0C" w:rsidRPr="00D96837" w:rsidRDefault="00142B0C">
            <w:pPr>
              <w:rPr>
                <w:rFonts w:eastAsia="Times New Roman" w:cstheme="minorHAnsi"/>
              </w:rPr>
            </w:pPr>
            <w:r w:rsidRPr="00D96837">
              <w:rPr>
                <w:rFonts w:eastAsia="Times New Roman" w:cstheme="minorHAnsi"/>
              </w:rPr>
              <w:t>The health professional or authoring device identification number. Either an internal identifier assign</w:t>
            </w:r>
            <w:r w:rsidR="00955F52">
              <w:rPr>
                <w:rFonts w:eastAsia="Times New Roman" w:cstheme="minorHAnsi"/>
              </w:rPr>
              <w:t>ed</w:t>
            </w:r>
            <w:r w:rsidRPr="00D96837">
              <w:rPr>
                <w:rFonts w:eastAsia="Times New Roman" w:cstheme="minorHAnsi"/>
              </w:rPr>
              <w:t xml:space="preserve"> by a healthcare provider institution or (preferably) a national health professional ID such as the license or registration number.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E0D79"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5D050C76"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FCDF0" w14:textId="77777777" w:rsidR="00142B0C" w:rsidRPr="00D96837" w:rsidRDefault="00142B0C">
            <w:pPr>
              <w:rPr>
                <w:rFonts w:eastAsia="Times New Roman" w:cstheme="minorHAnsi"/>
              </w:rPr>
            </w:pPr>
            <w:r w:rsidRPr="00D96837">
              <w:rPr>
                <w:rFonts w:eastAsia="Times New Roman" w:cstheme="minorHAnsi"/>
              </w:rPr>
              <w:t>A.1.5.2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C174E" w14:textId="77777777" w:rsidR="00142B0C" w:rsidRPr="00D96837" w:rsidRDefault="00142B0C">
            <w:pPr>
              <w:rPr>
                <w:rFonts w:eastAsia="Times New Roman" w:cstheme="minorHAnsi"/>
              </w:rPr>
            </w:pPr>
            <w:r w:rsidRPr="00D96837">
              <w:rPr>
                <w:rFonts w:eastAsia="Times New Roman" w:cstheme="minorHAnsi"/>
              </w:rPr>
              <w:t>Author name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6B7C4" w14:textId="77777777" w:rsidR="00142B0C" w:rsidRPr="00D96837" w:rsidRDefault="00142B0C">
            <w:pPr>
              <w:rPr>
                <w:rFonts w:eastAsia="Times New Roman" w:cstheme="minorHAnsi"/>
              </w:rPr>
            </w:pPr>
            <w:r w:rsidRPr="00D96837">
              <w:rPr>
                <w:rFonts w:eastAsia="Times New Roman" w:cstheme="minorHAnsi"/>
              </w:rPr>
              <w:t>Person or device name.</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4CF64"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458E85B2"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C029B" w14:textId="77777777" w:rsidR="00142B0C" w:rsidRPr="00D96837" w:rsidRDefault="00142B0C">
            <w:pPr>
              <w:rPr>
                <w:rFonts w:eastAsia="Times New Roman" w:cstheme="minorHAnsi"/>
              </w:rPr>
            </w:pPr>
            <w:r w:rsidRPr="00D96837">
              <w:rPr>
                <w:rFonts w:eastAsia="Times New Roman" w:cstheme="minorHAnsi"/>
              </w:rPr>
              <w:t>A.1.5.3</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CB1D3" w14:textId="77777777" w:rsidR="00142B0C" w:rsidRPr="00D96837" w:rsidRDefault="00142B0C">
            <w:pPr>
              <w:rPr>
                <w:rFonts w:eastAsia="Times New Roman" w:cstheme="minorHAnsi"/>
              </w:rPr>
            </w:pPr>
            <w:r w:rsidRPr="00D96837">
              <w:rPr>
                <w:rFonts w:eastAsia="Times New Roman" w:cstheme="minorHAnsi"/>
              </w:rPr>
              <w:t>Author organization </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ECA5D" w14:textId="77777777" w:rsidR="00142B0C" w:rsidRPr="00D96837" w:rsidRDefault="00142B0C">
            <w:pPr>
              <w:rPr>
                <w:rFonts w:eastAsia="Times New Roman" w:cstheme="minorHAnsi"/>
              </w:rPr>
            </w:pPr>
            <w:r w:rsidRPr="00D96837">
              <w:rPr>
                <w:rFonts w:eastAsia="Times New Roman" w:cstheme="minorHAnsi"/>
              </w:rPr>
              <w:t>The healthcare provider organization information.</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61C09" w14:textId="77777777" w:rsidR="00142B0C" w:rsidRPr="00D96837" w:rsidRDefault="00142B0C" w:rsidP="00570847">
            <w:pPr>
              <w:jc w:val="left"/>
              <w:rPr>
                <w:rFonts w:eastAsia="Times New Roman" w:cstheme="minorHAnsi"/>
              </w:rPr>
            </w:pPr>
            <w:r w:rsidRPr="00D96837">
              <w:rPr>
                <w:rStyle w:val="Emphasis"/>
                <w:rFonts w:eastAsia="Times New Roman" w:cstheme="minorHAnsi"/>
              </w:rPr>
              <w:t> </w:t>
            </w:r>
          </w:p>
        </w:tc>
      </w:tr>
      <w:tr w:rsidR="00D96837" w:rsidRPr="00D96837" w14:paraId="6865AB4A"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BE465" w14:textId="77777777" w:rsidR="00142B0C" w:rsidRPr="00D96837" w:rsidRDefault="00142B0C" w:rsidP="00570847">
            <w:pPr>
              <w:jc w:val="left"/>
              <w:rPr>
                <w:rFonts w:eastAsia="Times New Roman" w:cstheme="minorHAnsi"/>
              </w:rPr>
            </w:pPr>
            <w:r w:rsidRPr="00D96837">
              <w:rPr>
                <w:rStyle w:val="inline-comment-marker"/>
                <w:rFonts w:eastAsia="Times New Roman" w:cstheme="minorHAnsi"/>
                <w:b/>
                <w:bCs/>
              </w:rPr>
              <w:t>A.1.6 Legal authenticator</w:t>
            </w:r>
            <w:r w:rsidRPr="00D96837">
              <w:rPr>
                <w:rStyle w:val="Strong"/>
                <w:rFonts w:eastAsia="Times New Roman" w:cstheme="minorHAnsi"/>
              </w:rPr>
              <w:t xml:space="preserve"> (The person taking responsibility for the medical content of the document)</w:t>
            </w:r>
          </w:p>
        </w:tc>
      </w:tr>
      <w:tr w:rsidR="00D96837" w:rsidRPr="00D96837" w14:paraId="7EA9FE68"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9235B" w14:textId="77777777" w:rsidR="00142B0C" w:rsidRPr="00D96837" w:rsidRDefault="00142B0C">
            <w:pPr>
              <w:rPr>
                <w:rFonts w:eastAsia="Times New Roman" w:cstheme="minorHAnsi"/>
              </w:rPr>
            </w:pPr>
            <w:r w:rsidRPr="00D96837">
              <w:rPr>
                <w:rFonts w:eastAsia="Times New Roman" w:cstheme="minorHAnsi"/>
              </w:rPr>
              <w:t>A.1.6.1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E1BFF" w14:textId="77777777" w:rsidR="00142B0C" w:rsidRPr="00D96837" w:rsidRDefault="00142B0C" w:rsidP="00570847">
            <w:pPr>
              <w:jc w:val="left"/>
              <w:rPr>
                <w:rFonts w:eastAsia="Times New Roman" w:cstheme="minorHAnsi"/>
              </w:rPr>
            </w:pPr>
            <w:r w:rsidRPr="00D96837">
              <w:rPr>
                <w:rFonts w:eastAsia="Times New Roman" w:cstheme="minorHAnsi"/>
              </w:rPr>
              <w:t>Legal authenticator identifier</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4D97B" w14:textId="5BE1682B" w:rsidR="00142B0C" w:rsidRPr="00D96837" w:rsidRDefault="00142B0C">
            <w:pPr>
              <w:rPr>
                <w:rFonts w:eastAsia="Times New Roman" w:cstheme="minorHAnsi"/>
              </w:rPr>
            </w:pPr>
            <w:r w:rsidRPr="00D96837">
              <w:rPr>
                <w:rFonts w:eastAsia="Times New Roman" w:cstheme="minorHAnsi"/>
              </w:rPr>
              <w:t>The health professional identification number. Either an internal identifier assign</w:t>
            </w:r>
            <w:r w:rsidR="00955F52">
              <w:rPr>
                <w:rFonts w:eastAsia="Times New Roman" w:cstheme="minorHAnsi"/>
              </w:rPr>
              <w:t>ed</w:t>
            </w:r>
            <w:r w:rsidRPr="00D96837">
              <w:rPr>
                <w:rFonts w:eastAsia="Times New Roman" w:cstheme="minorHAnsi"/>
              </w:rPr>
              <w:t xml:space="preserve"> by a healthcare provider institution or (preferably) a national health professional ID such as the license or registration number.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82758"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41671E91"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1D8C3" w14:textId="77777777" w:rsidR="00142B0C" w:rsidRPr="00D96837" w:rsidRDefault="00142B0C">
            <w:pPr>
              <w:rPr>
                <w:rFonts w:eastAsia="Times New Roman" w:cstheme="minorHAnsi"/>
              </w:rPr>
            </w:pPr>
            <w:r w:rsidRPr="00D96837">
              <w:rPr>
                <w:rFonts w:eastAsia="Times New Roman" w:cstheme="minorHAnsi"/>
              </w:rPr>
              <w:lastRenderedPageBreak/>
              <w:t>A.1.6.2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589C8" w14:textId="77777777" w:rsidR="00142B0C" w:rsidRPr="00D96837" w:rsidRDefault="00142B0C" w:rsidP="00D64DB0">
            <w:pPr>
              <w:jc w:val="left"/>
              <w:rPr>
                <w:rFonts w:eastAsia="Times New Roman" w:cstheme="minorHAnsi"/>
              </w:rPr>
            </w:pPr>
            <w:r w:rsidRPr="00D96837">
              <w:rPr>
                <w:rFonts w:eastAsia="Times New Roman" w:cstheme="minorHAnsi"/>
              </w:rPr>
              <w:t>Legal authenticator name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38870" w14:textId="77777777" w:rsidR="00142B0C" w:rsidRPr="00D96837" w:rsidRDefault="00142B0C">
            <w:pPr>
              <w:rPr>
                <w:rFonts w:eastAsia="Times New Roman" w:cstheme="minorHAnsi"/>
              </w:rPr>
            </w:pPr>
            <w:r w:rsidRPr="00D96837">
              <w:rPr>
                <w:rFonts w:eastAsia="Times New Roman" w:cstheme="minorHAnsi"/>
              </w:rPr>
              <w:t>Person name.</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5EECE"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08DFE628"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C7053" w14:textId="77777777" w:rsidR="00142B0C" w:rsidRPr="00D96837" w:rsidRDefault="00142B0C">
            <w:pPr>
              <w:rPr>
                <w:rFonts w:eastAsia="Times New Roman" w:cstheme="minorHAnsi"/>
              </w:rPr>
            </w:pPr>
            <w:r w:rsidRPr="00D96837">
              <w:rPr>
                <w:rFonts w:eastAsia="Times New Roman" w:cstheme="minorHAnsi"/>
              </w:rPr>
              <w:t>A.1.6.3</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DFD36" w14:textId="77777777" w:rsidR="00142B0C" w:rsidRPr="00D96837" w:rsidRDefault="00142B0C" w:rsidP="00D64DB0">
            <w:pPr>
              <w:jc w:val="left"/>
              <w:rPr>
                <w:rFonts w:eastAsia="Times New Roman" w:cstheme="minorHAnsi"/>
              </w:rPr>
            </w:pPr>
            <w:r w:rsidRPr="00D96837">
              <w:rPr>
                <w:rFonts w:eastAsia="Times New Roman" w:cstheme="minorHAnsi"/>
              </w:rPr>
              <w:t>Legal authenticator organization </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7F163" w14:textId="77777777" w:rsidR="00142B0C" w:rsidRPr="00D96837" w:rsidRDefault="00142B0C">
            <w:pPr>
              <w:rPr>
                <w:rFonts w:eastAsia="Times New Roman" w:cstheme="minorHAnsi"/>
              </w:rPr>
            </w:pPr>
            <w:r w:rsidRPr="00D96837">
              <w:rPr>
                <w:rFonts w:eastAsia="Times New Roman" w:cstheme="minorHAnsi"/>
              </w:rPr>
              <w:t>The healthcare provider organization information.</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424AD"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11F0A6A1"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D2FD3" w14:textId="77777777" w:rsidR="00142B0C" w:rsidRPr="00D96837" w:rsidRDefault="00142B0C">
            <w:pPr>
              <w:rPr>
                <w:rFonts w:eastAsia="Times New Roman" w:cstheme="minorHAnsi"/>
              </w:rPr>
            </w:pPr>
            <w:r w:rsidRPr="00D96837">
              <w:rPr>
                <w:rFonts w:eastAsia="Times New Roman" w:cstheme="minorHAnsi"/>
              </w:rPr>
              <w:t>A.1.6.4</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07A56" w14:textId="77777777" w:rsidR="00142B0C" w:rsidRPr="00D96837" w:rsidRDefault="00142B0C" w:rsidP="00D64DB0">
            <w:pPr>
              <w:jc w:val="left"/>
              <w:rPr>
                <w:rFonts w:eastAsia="Times New Roman" w:cstheme="minorHAnsi"/>
              </w:rPr>
            </w:pPr>
            <w:r w:rsidRPr="00D96837">
              <w:rPr>
                <w:rFonts w:eastAsia="Times New Roman" w:cstheme="minorHAnsi"/>
              </w:rPr>
              <w:t>Authentication date and time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1F00F" w14:textId="77777777" w:rsidR="00142B0C" w:rsidRPr="00D96837" w:rsidRDefault="00142B0C">
            <w:pPr>
              <w:rPr>
                <w:rFonts w:eastAsia="Times New Roman" w:cstheme="minorHAnsi"/>
              </w:rPr>
            </w:pPr>
            <w:r w:rsidRPr="00D96837">
              <w:rPr>
                <w:rFonts w:eastAsia="Times New Roman" w:cstheme="minorHAnsi"/>
              </w:rPr>
              <w:t>Date and time when the document was authorized.</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35FD8" w14:textId="77777777" w:rsidR="00142B0C" w:rsidRPr="00D96837" w:rsidRDefault="00142B0C" w:rsidP="00D64DB0">
            <w:pPr>
              <w:jc w:val="left"/>
              <w:rPr>
                <w:rFonts w:eastAsia="Times New Roman" w:cstheme="minorHAnsi"/>
              </w:rPr>
            </w:pPr>
            <w:r w:rsidRPr="00D96837">
              <w:rPr>
                <w:rFonts w:eastAsia="Times New Roman" w:cstheme="minorHAnsi"/>
              </w:rPr>
              <w:t>ISO 8601</w:t>
            </w:r>
          </w:p>
        </w:tc>
      </w:tr>
      <w:tr w:rsidR="00D96837" w:rsidRPr="00D96837" w14:paraId="0D27C715"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53B10" w14:textId="77777777" w:rsidR="00142B0C" w:rsidRPr="00D96837" w:rsidRDefault="00142B0C" w:rsidP="00D64DB0">
            <w:pPr>
              <w:jc w:val="left"/>
              <w:rPr>
                <w:rFonts w:eastAsia="Times New Roman" w:cstheme="minorHAnsi"/>
              </w:rPr>
            </w:pPr>
            <w:r w:rsidRPr="00D96837">
              <w:rPr>
                <w:rStyle w:val="Strong"/>
                <w:rFonts w:eastAsia="Times New Roman" w:cstheme="minorHAnsi"/>
              </w:rPr>
              <w:t>A.1.7 Result validator</w:t>
            </w:r>
          </w:p>
        </w:tc>
      </w:tr>
      <w:tr w:rsidR="00D96837" w:rsidRPr="00D96837" w14:paraId="7E1C3CD9"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D242E" w14:textId="77777777" w:rsidR="00142B0C" w:rsidRPr="00D96837" w:rsidRDefault="00142B0C">
            <w:pPr>
              <w:rPr>
                <w:rFonts w:eastAsia="Times New Roman" w:cstheme="minorHAnsi"/>
              </w:rPr>
            </w:pPr>
            <w:r w:rsidRPr="00D96837">
              <w:rPr>
                <w:rFonts w:eastAsia="Times New Roman" w:cstheme="minorHAnsi"/>
              </w:rPr>
              <w:t>A.1.7.1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1D159" w14:textId="77777777" w:rsidR="00142B0C" w:rsidRPr="00D96837" w:rsidRDefault="00142B0C" w:rsidP="00D64DB0">
            <w:pPr>
              <w:jc w:val="left"/>
              <w:rPr>
                <w:rFonts w:eastAsia="Times New Roman" w:cstheme="minorHAnsi"/>
              </w:rPr>
            </w:pPr>
            <w:r w:rsidRPr="00D96837">
              <w:rPr>
                <w:rFonts w:eastAsia="Times New Roman" w:cstheme="minorHAnsi"/>
              </w:rPr>
              <w:t>Result validator identifier</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93EF7" w14:textId="5AE409B0" w:rsidR="00142B0C" w:rsidRPr="00D96837" w:rsidRDefault="00142B0C">
            <w:pPr>
              <w:rPr>
                <w:rFonts w:eastAsia="Times New Roman" w:cstheme="minorHAnsi"/>
              </w:rPr>
            </w:pPr>
            <w:r w:rsidRPr="00D96837">
              <w:rPr>
                <w:rFonts w:eastAsia="Times New Roman" w:cstheme="minorHAnsi"/>
              </w:rPr>
              <w:t xml:space="preserve">The health professional identification number. Either an internal identifier assign by </w:t>
            </w:r>
            <w:r w:rsidR="00BF64DC">
              <w:rPr>
                <w:rFonts w:eastAsia="Times New Roman" w:cstheme="minorHAnsi"/>
              </w:rPr>
              <w:t>a healthcare provider</w:t>
            </w:r>
            <w:r w:rsidRPr="00D96837">
              <w:rPr>
                <w:rFonts w:eastAsia="Times New Roman" w:cstheme="minorHAnsi"/>
              </w:rPr>
              <w:t xml:space="preserve"> institution or (preferably) a national health professional ID such as the license or registration number. </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1587C"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65B39AD8"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74CB1" w14:textId="77777777" w:rsidR="00142B0C" w:rsidRPr="00D96837" w:rsidRDefault="00142B0C">
            <w:pPr>
              <w:rPr>
                <w:rFonts w:eastAsia="Times New Roman" w:cstheme="minorHAnsi"/>
              </w:rPr>
            </w:pPr>
            <w:r w:rsidRPr="00D96837">
              <w:rPr>
                <w:rFonts w:eastAsia="Times New Roman" w:cstheme="minorHAnsi"/>
              </w:rPr>
              <w:t>A.1.7.2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5DF84" w14:textId="77777777" w:rsidR="00142B0C" w:rsidRPr="00D96837" w:rsidRDefault="00142B0C" w:rsidP="00D64DB0">
            <w:pPr>
              <w:jc w:val="left"/>
              <w:rPr>
                <w:rFonts w:eastAsia="Times New Roman" w:cstheme="minorHAnsi"/>
              </w:rPr>
            </w:pPr>
            <w:r w:rsidRPr="00D96837">
              <w:rPr>
                <w:rFonts w:eastAsia="Times New Roman" w:cstheme="minorHAnsi"/>
              </w:rPr>
              <w:t>Result validator name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CB427" w14:textId="77777777" w:rsidR="00142B0C" w:rsidRPr="00D96837" w:rsidRDefault="00142B0C">
            <w:pPr>
              <w:rPr>
                <w:rFonts w:eastAsia="Times New Roman" w:cstheme="minorHAnsi"/>
              </w:rPr>
            </w:pPr>
            <w:r w:rsidRPr="00D96837">
              <w:rPr>
                <w:rFonts w:eastAsia="Times New Roman" w:cstheme="minorHAnsi"/>
              </w:rPr>
              <w:t>Person name.</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816E9"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112DBF52"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84522" w14:textId="77777777" w:rsidR="00142B0C" w:rsidRPr="00D96837" w:rsidRDefault="00142B0C">
            <w:pPr>
              <w:rPr>
                <w:rFonts w:eastAsia="Times New Roman" w:cstheme="minorHAnsi"/>
              </w:rPr>
            </w:pPr>
            <w:r w:rsidRPr="00D96837">
              <w:rPr>
                <w:rFonts w:eastAsia="Times New Roman" w:cstheme="minorHAnsi"/>
              </w:rPr>
              <w:t>A.1.7.3</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1078A" w14:textId="77777777" w:rsidR="00142B0C" w:rsidRPr="00D96837" w:rsidRDefault="00142B0C" w:rsidP="00D64DB0">
            <w:pPr>
              <w:jc w:val="left"/>
              <w:rPr>
                <w:rFonts w:eastAsia="Times New Roman" w:cstheme="minorHAnsi"/>
              </w:rPr>
            </w:pPr>
            <w:r w:rsidRPr="00D96837">
              <w:rPr>
                <w:rFonts w:eastAsia="Times New Roman" w:cstheme="minorHAnsi"/>
              </w:rPr>
              <w:t>Result validator organisation </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AF8FA" w14:textId="77777777" w:rsidR="00142B0C" w:rsidRPr="00D96837" w:rsidRDefault="00142B0C">
            <w:pPr>
              <w:rPr>
                <w:rFonts w:eastAsia="Times New Roman" w:cstheme="minorHAnsi"/>
              </w:rPr>
            </w:pPr>
            <w:r w:rsidRPr="00D96837">
              <w:rPr>
                <w:rFonts w:eastAsia="Times New Roman" w:cstheme="minorHAnsi"/>
              </w:rPr>
              <w:t>The healthcare provider organisation information.</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E3901"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61070E62"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16C1B" w14:textId="77777777" w:rsidR="00142B0C" w:rsidRPr="00D96837" w:rsidRDefault="00142B0C">
            <w:pPr>
              <w:rPr>
                <w:rFonts w:eastAsia="Times New Roman" w:cstheme="minorHAnsi"/>
              </w:rPr>
            </w:pPr>
            <w:r w:rsidRPr="00D96837">
              <w:rPr>
                <w:rFonts w:eastAsia="Times New Roman" w:cstheme="minorHAnsi"/>
              </w:rPr>
              <w:t>A.1.7.4</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D0DF0" w14:textId="77777777" w:rsidR="00142B0C" w:rsidRPr="00D96837" w:rsidRDefault="00142B0C" w:rsidP="00D64DB0">
            <w:pPr>
              <w:jc w:val="left"/>
              <w:rPr>
                <w:rFonts w:eastAsia="Times New Roman" w:cstheme="minorHAnsi"/>
              </w:rPr>
            </w:pPr>
            <w:r w:rsidRPr="00D96837">
              <w:rPr>
                <w:rFonts w:eastAsia="Times New Roman" w:cstheme="minorHAnsi"/>
              </w:rPr>
              <w:t>Validation date and time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CB0FD" w14:textId="77777777" w:rsidR="00142B0C" w:rsidRPr="00D96837" w:rsidRDefault="00142B0C">
            <w:pPr>
              <w:rPr>
                <w:rFonts w:eastAsia="Times New Roman" w:cstheme="minorHAnsi"/>
              </w:rPr>
            </w:pPr>
            <w:r w:rsidRPr="00D96837">
              <w:rPr>
                <w:rFonts w:eastAsia="Times New Roman" w:cstheme="minorHAnsi"/>
              </w:rPr>
              <w:t>Date and time when the document was validated.</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EBD0B" w14:textId="77777777" w:rsidR="00142B0C" w:rsidRPr="00D96837" w:rsidRDefault="00142B0C" w:rsidP="00D64DB0">
            <w:pPr>
              <w:jc w:val="left"/>
              <w:rPr>
                <w:rFonts w:eastAsia="Times New Roman" w:cstheme="minorHAnsi"/>
              </w:rPr>
            </w:pPr>
            <w:r w:rsidRPr="00D96837">
              <w:rPr>
                <w:rFonts w:eastAsia="Times New Roman" w:cstheme="minorHAnsi"/>
              </w:rPr>
              <w:t>ISO 8601</w:t>
            </w:r>
          </w:p>
        </w:tc>
      </w:tr>
      <w:tr w:rsidR="00D96837" w:rsidRPr="00D96837" w14:paraId="642B977E" w14:textId="77777777" w:rsidTr="00F9067D">
        <w:trPr>
          <w:divId w:val="862354626"/>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FB910" w14:textId="77777777" w:rsidR="00142B0C" w:rsidRPr="00D96837" w:rsidRDefault="00142B0C" w:rsidP="00D64DB0">
            <w:pPr>
              <w:jc w:val="left"/>
              <w:rPr>
                <w:rFonts w:eastAsia="Times New Roman" w:cstheme="minorHAnsi"/>
              </w:rPr>
            </w:pPr>
            <w:r w:rsidRPr="00D96837">
              <w:rPr>
                <w:rStyle w:val="Strong"/>
                <w:rFonts w:eastAsia="Times New Roman" w:cstheme="minorHAnsi"/>
              </w:rPr>
              <w:t>A.1.8 Laboratory report metadata</w:t>
            </w:r>
          </w:p>
        </w:tc>
      </w:tr>
      <w:tr w:rsidR="00D96837" w:rsidRPr="00D96837" w14:paraId="120FF2E4"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FA033" w14:textId="77777777" w:rsidR="00142B0C" w:rsidRPr="00D96837" w:rsidRDefault="00142B0C">
            <w:pPr>
              <w:rPr>
                <w:rFonts w:eastAsia="Times New Roman" w:cstheme="minorHAnsi"/>
              </w:rPr>
            </w:pPr>
            <w:r w:rsidRPr="00D96837">
              <w:rPr>
                <w:rFonts w:eastAsia="Times New Roman" w:cstheme="minorHAnsi"/>
              </w:rPr>
              <w:t>A.1.8.1</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1C628" w14:textId="77777777" w:rsidR="00142B0C" w:rsidRPr="00D96837" w:rsidRDefault="00142B0C">
            <w:pPr>
              <w:rPr>
                <w:rFonts w:eastAsia="Times New Roman" w:cstheme="minorHAnsi"/>
              </w:rPr>
            </w:pPr>
            <w:r w:rsidRPr="00D96837">
              <w:rPr>
                <w:rFonts w:eastAsia="Times New Roman" w:cstheme="minorHAnsi"/>
              </w:rPr>
              <w:t>Document type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BA94D" w14:textId="77777777" w:rsidR="00142B0C" w:rsidRPr="00D96837" w:rsidRDefault="00142B0C">
            <w:pPr>
              <w:rPr>
                <w:rFonts w:eastAsia="Times New Roman" w:cstheme="minorHAnsi"/>
              </w:rPr>
            </w:pPr>
            <w:r w:rsidRPr="00D96837">
              <w:rPr>
                <w:rFonts w:eastAsia="Times New Roman" w:cstheme="minorHAnsi"/>
              </w:rPr>
              <w:t>A coded type of the document. Fixed value "Laboratory report"</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AAE5C" w14:textId="77777777" w:rsidR="00142B0C" w:rsidRPr="00D96837" w:rsidRDefault="00142B0C" w:rsidP="00D64DB0">
            <w:pPr>
              <w:jc w:val="left"/>
              <w:rPr>
                <w:rFonts w:eastAsia="Times New Roman" w:cstheme="minorHAnsi"/>
              </w:rPr>
            </w:pPr>
            <w:r w:rsidRPr="00D96837">
              <w:rPr>
                <w:rFonts w:eastAsia="Times New Roman" w:cstheme="minorHAnsi"/>
              </w:rPr>
              <w:t>LOINC</w:t>
            </w:r>
          </w:p>
        </w:tc>
      </w:tr>
      <w:tr w:rsidR="00D96837" w:rsidRPr="00D96837" w14:paraId="27606547"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5C4DC" w14:textId="77777777" w:rsidR="00142B0C" w:rsidRPr="00D96837" w:rsidRDefault="00142B0C">
            <w:pPr>
              <w:rPr>
                <w:rFonts w:eastAsia="Times New Roman" w:cstheme="minorHAnsi"/>
              </w:rPr>
            </w:pPr>
            <w:r w:rsidRPr="00D96837">
              <w:rPr>
                <w:rFonts w:eastAsia="Times New Roman" w:cstheme="minorHAnsi"/>
              </w:rPr>
              <w:t>A.1.8.2</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DEFF4" w14:textId="77777777" w:rsidR="00142B0C" w:rsidRPr="00D96837" w:rsidRDefault="00142B0C">
            <w:pPr>
              <w:rPr>
                <w:rFonts w:eastAsia="Times New Roman" w:cstheme="minorHAnsi"/>
              </w:rPr>
            </w:pPr>
            <w:r w:rsidRPr="00D96837">
              <w:rPr>
                <w:rFonts w:eastAsia="Times New Roman" w:cstheme="minorHAnsi"/>
              </w:rPr>
              <w:t>Document status</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B6126" w14:textId="77777777" w:rsidR="00142B0C" w:rsidRPr="00D96837" w:rsidRDefault="00142B0C">
            <w:pPr>
              <w:rPr>
                <w:rFonts w:eastAsia="Times New Roman" w:cstheme="minorHAnsi"/>
              </w:rPr>
            </w:pPr>
            <w:r w:rsidRPr="00D96837">
              <w:rPr>
                <w:rFonts w:eastAsia="Times New Roman" w:cstheme="minorHAnsi"/>
              </w:rPr>
              <w:t>The status of the laboratory test result report. E.g., preliminary, final.</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AABDF" w14:textId="77777777" w:rsidR="00142B0C" w:rsidRPr="00D96837" w:rsidRDefault="00142B0C" w:rsidP="00D64DB0">
            <w:pPr>
              <w:jc w:val="left"/>
              <w:rPr>
                <w:rFonts w:eastAsia="Times New Roman" w:cstheme="minorHAnsi"/>
              </w:rPr>
            </w:pPr>
            <w:r w:rsidRPr="00D96837">
              <w:rPr>
                <w:rFonts w:eastAsia="Times New Roman" w:cstheme="minorHAnsi"/>
              </w:rPr>
              <w:t>hl7:DiagnosticReportStatus</w:t>
            </w:r>
          </w:p>
        </w:tc>
      </w:tr>
      <w:tr w:rsidR="00D96837" w:rsidRPr="00D96837" w14:paraId="32AF750C"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A1169" w14:textId="77777777" w:rsidR="00142B0C" w:rsidRPr="00D96837" w:rsidRDefault="00142B0C">
            <w:pPr>
              <w:rPr>
                <w:rFonts w:eastAsia="Times New Roman" w:cstheme="minorHAnsi"/>
              </w:rPr>
            </w:pPr>
            <w:r w:rsidRPr="00D96837">
              <w:rPr>
                <w:rFonts w:eastAsia="Times New Roman" w:cstheme="minorHAnsi"/>
              </w:rPr>
              <w:t>A.1.8.3</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AC0F6" w14:textId="77777777" w:rsidR="00142B0C" w:rsidRPr="00D96837" w:rsidRDefault="00142B0C">
            <w:pPr>
              <w:rPr>
                <w:rFonts w:eastAsia="Times New Roman" w:cstheme="minorHAnsi"/>
              </w:rPr>
            </w:pPr>
            <w:r w:rsidRPr="00D96837">
              <w:rPr>
                <w:rFonts w:eastAsia="Times New Roman" w:cstheme="minorHAnsi"/>
              </w:rPr>
              <w:t>Report date and time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972B6" w14:textId="77777777" w:rsidR="00142B0C" w:rsidRPr="00D96837" w:rsidRDefault="00142B0C">
            <w:pPr>
              <w:rPr>
                <w:rFonts w:eastAsia="Times New Roman" w:cstheme="minorHAnsi"/>
              </w:rPr>
            </w:pPr>
            <w:r w:rsidRPr="00D96837">
              <w:rPr>
                <w:rFonts w:eastAsia="Times New Roman" w:cstheme="minorHAnsi"/>
              </w:rPr>
              <w:t>Date and time of the result report creation.</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285AF" w14:textId="77777777" w:rsidR="00142B0C" w:rsidRPr="00D96837" w:rsidRDefault="00142B0C" w:rsidP="00D64DB0">
            <w:pPr>
              <w:jc w:val="left"/>
              <w:rPr>
                <w:rFonts w:eastAsia="Times New Roman" w:cstheme="minorHAnsi"/>
              </w:rPr>
            </w:pPr>
            <w:r w:rsidRPr="00D96837">
              <w:rPr>
                <w:rFonts w:eastAsia="Times New Roman" w:cstheme="minorHAnsi"/>
              </w:rPr>
              <w:t>ISO 8601</w:t>
            </w:r>
          </w:p>
        </w:tc>
      </w:tr>
      <w:tr w:rsidR="00D96837" w:rsidRPr="00D96837" w14:paraId="0A33C872"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A2B79" w14:textId="77777777" w:rsidR="00142B0C" w:rsidRPr="00D96837" w:rsidRDefault="00142B0C">
            <w:pPr>
              <w:rPr>
                <w:rFonts w:eastAsia="Times New Roman" w:cstheme="minorHAnsi"/>
              </w:rPr>
            </w:pPr>
            <w:r w:rsidRPr="00D96837">
              <w:rPr>
                <w:rStyle w:val="inline-comment-marker"/>
                <w:rFonts w:eastAsia="Times New Roman" w:cstheme="minorHAnsi"/>
              </w:rPr>
              <w:t>A.1.8.4</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279D4" w14:textId="77777777" w:rsidR="00142B0C" w:rsidRPr="00D96837" w:rsidRDefault="00142B0C">
            <w:pPr>
              <w:rPr>
                <w:rFonts w:eastAsia="Times New Roman" w:cstheme="minorHAnsi"/>
              </w:rPr>
            </w:pPr>
            <w:r w:rsidRPr="00D96837">
              <w:rPr>
                <w:rStyle w:val="inline-comment-marker"/>
                <w:rFonts w:eastAsia="Times New Roman" w:cstheme="minorHAnsi"/>
              </w:rPr>
              <w:t>Document title</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88EAF" w14:textId="77777777" w:rsidR="00142B0C" w:rsidRPr="00D96837" w:rsidRDefault="00142B0C">
            <w:pPr>
              <w:rPr>
                <w:rFonts w:eastAsia="Times New Roman" w:cstheme="minorHAnsi"/>
              </w:rPr>
            </w:pPr>
            <w:r w:rsidRPr="00D96837">
              <w:rPr>
                <w:rStyle w:val="inline-comment-marker"/>
                <w:rFonts w:eastAsia="Times New Roman" w:cstheme="minorHAnsi"/>
              </w:rPr>
              <w:t>Document title, e.g. "Laboratory Result report"</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6B328" w14:textId="77777777" w:rsidR="00142B0C" w:rsidRPr="00D96837" w:rsidRDefault="00142B0C" w:rsidP="00D64DB0">
            <w:pPr>
              <w:jc w:val="left"/>
              <w:rPr>
                <w:rFonts w:eastAsia="Times New Roman" w:cstheme="minorHAnsi"/>
              </w:rPr>
            </w:pPr>
          </w:p>
        </w:tc>
      </w:tr>
      <w:tr w:rsidR="00D96837" w:rsidRPr="00D96837" w14:paraId="3D07F479" w14:textId="77777777" w:rsidTr="00F9067D">
        <w:trPr>
          <w:divId w:val="862354626"/>
          <w:cantSplit/>
        </w:trPr>
        <w:tc>
          <w:tcPr>
            <w:tcW w:w="3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D78C1" w14:textId="77777777" w:rsidR="00142B0C" w:rsidRPr="00D96837" w:rsidRDefault="00142B0C">
            <w:pPr>
              <w:rPr>
                <w:rFonts w:eastAsia="Times New Roman" w:cstheme="minorHAnsi"/>
              </w:rPr>
            </w:pPr>
            <w:r w:rsidRPr="00D96837">
              <w:rPr>
                <w:rStyle w:val="inline-comment-marker"/>
                <w:rFonts w:eastAsia="Times New Roman" w:cstheme="minorHAnsi"/>
              </w:rPr>
              <w:t>A.1.8.5</w:t>
            </w:r>
          </w:p>
        </w:tc>
        <w:tc>
          <w:tcPr>
            <w:tcW w:w="8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E7EEB" w14:textId="77777777" w:rsidR="00142B0C" w:rsidRPr="00D96837" w:rsidRDefault="00142B0C">
            <w:pPr>
              <w:rPr>
                <w:rFonts w:eastAsia="Times New Roman" w:cstheme="minorHAnsi"/>
              </w:rPr>
            </w:pPr>
            <w:r w:rsidRPr="00D96837">
              <w:rPr>
                <w:rStyle w:val="inline-comment-marker"/>
                <w:rFonts w:eastAsia="Times New Roman" w:cstheme="minorHAnsi"/>
              </w:rPr>
              <w:t>Report custodian</w:t>
            </w:r>
          </w:p>
        </w:tc>
        <w:tc>
          <w:tcPr>
            <w:tcW w:w="27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7F27C" w14:textId="77777777" w:rsidR="00142B0C" w:rsidRPr="00D96837" w:rsidRDefault="00142B0C">
            <w:pPr>
              <w:rPr>
                <w:rFonts w:eastAsia="Times New Roman" w:cstheme="minorHAnsi"/>
              </w:rPr>
            </w:pPr>
            <w:r w:rsidRPr="00D96837">
              <w:rPr>
                <w:rStyle w:val="inline-comment-marker"/>
                <w:rFonts w:eastAsia="Times New Roman" w:cstheme="minorHAnsi"/>
              </w:rPr>
              <w:t>Organisation that is in charge of maintaining the laboratory report</w:t>
            </w:r>
          </w:p>
        </w:tc>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E5536"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bl>
    <w:p w14:paraId="6683F619" w14:textId="2A9002C8" w:rsidR="00D96837" w:rsidRPr="00D96837" w:rsidRDefault="00D96837">
      <w:pPr>
        <w:jc w:val="left"/>
        <w:rPr>
          <w:rStyle w:val="nh-number"/>
          <w:rFonts w:eastAsia="Times New Roman" w:cstheme="minorHAnsi"/>
          <w:b/>
          <w:bCs/>
          <w:sz w:val="32"/>
          <w:szCs w:val="36"/>
        </w:rPr>
      </w:pPr>
    </w:p>
    <w:p w14:paraId="6F84FC03" w14:textId="79025E9C" w:rsidR="00142B0C" w:rsidRPr="00D96837" w:rsidRDefault="00142B0C" w:rsidP="00142B0C">
      <w:pPr>
        <w:pStyle w:val="Heading2"/>
        <w:jc w:val="both"/>
        <w:rPr>
          <w:rFonts w:cstheme="minorHAnsi"/>
        </w:rPr>
      </w:pPr>
      <w:bookmarkStart w:id="58" w:name="_Toc103350469"/>
      <w:r w:rsidRPr="00D96837">
        <w:rPr>
          <w:rStyle w:val="nh-number"/>
          <w:rFonts w:cstheme="minorHAnsi"/>
        </w:rPr>
        <w:t xml:space="preserve">4.2 </w:t>
      </w:r>
      <w:r w:rsidRPr="00D96837">
        <w:rPr>
          <w:rFonts w:cstheme="minorHAnsi"/>
        </w:rPr>
        <w:t>Report body</w:t>
      </w:r>
      <w:bookmarkEnd w:id="58"/>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49"/>
        <w:gridCol w:w="2216"/>
        <w:gridCol w:w="6775"/>
        <w:gridCol w:w="2804"/>
      </w:tblGrid>
      <w:tr w:rsidR="00D96837" w:rsidRPr="00D96837" w14:paraId="3E00E23E" w14:textId="77777777" w:rsidTr="00D64DB0">
        <w:trPr>
          <w:divId w:val="1738165318"/>
          <w:tblHeader/>
        </w:trPr>
        <w:tc>
          <w:tcPr>
            <w:tcW w:w="13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5049C" w14:textId="77777777" w:rsidR="00142B0C" w:rsidRPr="00D96837" w:rsidRDefault="00142B0C">
            <w:pPr>
              <w:pStyle w:val="NormalWeb"/>
              <w:jc w:val="center"/>
              <w:rPr>
                <w:rFonts w:cstheme="minorHAnsi"/>
                <w:b/>
                <w:bCs/>
              </w:rPr>
            </w:pPr>
            <w:r w:rsidRPr="00D96837">
              <w:rPr>
                <w:rStyle w:val="Strong"/>
                <w:rFonts w:cstheme="minorHAnsi"/>
              </w:rPr>
              <w:t>Field</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EC8E3" w14:textId="77777777" w:rsidR="00142B0C" w:rsidRPr="00D96837" w:rsidRDefault="00142B0C">
            <w:pPr>
              <w:pStyle w:val="NormalWeb"/>
              <w:jc w:val="center"/>
              <w:rPr>
                <w:rFonts w:cstheme="minorHAnsi"/>
                <w:b/>
                <w:bCs/>
              </w:rPr>
            </w:pPr>
            <w:r w:rsidRPr="00D96837">
              <w:rPr>
                <w:rStyle w:val="Strong"/>
                <w:rFonts w:cstheme="minorHAnsi"/>
              </w:rPr>
              <w:t>Field description </w:t>
            </w:r>
            <w:r w:rsidRPr="00D96837">
              <w:rPr>
                <w:rFonts w:cstheme="minorHAnsi"/>
                <w:b/>
                <w:bCs/>
              </w:rPr>
              <w:t> </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D7BBD" w14:textId="77777777" w:rsidR="00142B0C" w:rsidRPr="00D96837" w:rsidRDefault="00142B0C">
            <w:pPr>
              <w:pStyle w:val="NormalWeb"/>
              <w:jc w:val="center"/>
              <w:rPr>
                <w:rFonts w:cstheme="minorHAnsi"/>
                <w:b/>
                <w:bCs/>
              </w:rPr>
            </w:pPr>
            <w:r w:rsidRPr="00D96837">
              <w:rPr>
                <w:rStyle w:val="Strong"/>
                <w:rFonts w:cstheme="minorHAnsi"/>
              </w:rPr>
              <w:t>Preferred Code System</w:t>
            </w:r>
            <w:r w:rsidRPr="00D96837">
              <w:rPr>
                <w:rFonts w:cstheme="minorHAnsi"/>
                <w:b/>
                <w:bCs/>
              </w:rPr>
              <w:t>  </w:t>
            </w:r>
          </w:p>
        </w:tc>
      </w:tr>
      <w:tr w:rsidR="00D96837" w:rsidRPr="00D96837" w14:paraId="2FCF9E89" w14:textId="77777777" w:rsidTr="00F9067D">
        <w:trPr>
          <w:divId w:val="1738165318"/>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44388" w14:textId="77777777" w:rsidR="00142B0C" w:rsidRPr="00D96837" w:rsidRDefault="00142B0C">
            <w:pPr>
              <w:rPr>
                <w:rFonts w:eastAsia="Times New Roman" w:cstheme="minorHAnsi"/>
              </w:rPr>
            </w:pPr>
            <w:r w:rsidRPr="00D96837">
              <w:rPr>
                <w:rStyle w:val="Strong"/>
                <w:rFonts w:eastAsia="Times New Roman" w:cstheme="minorHAnsi"/>
              </w:rPr>
              <w:t>A.2 Order information (Laboratory Result Report could respond to multiple test orders)</w:t>
            </w:r>
          </w:p>
        </w:tc>
      </w:tr>
      <w:tr w:rsidR="00D96837" w:rsidRPr="00D96837" w14:paraId="574179FC"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1B759" w14:textId="77777777" w:rsidR="00142B0C" w:rsidRPr="00D96837" w:rsidRDefault="00142B0C">
            <w:pPr>
              <w:rPr>
                <w:rFonts w:eastAsia="Times New Roman" w:cstheme="minorHAnsi"/>
              </w:rPr>
            </w:pPr>
            <w:r w:rsidRPr="00D96837">
              <w:rPr>
                <w:rFonts w:eastAsia="Times New Roman" w:cstheme="minorHAnsi"/>
              </w:rPr>
              <w:t>A.2.1</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3B969" w14:textId="77777777" w:rsidR="00142B0C" w:rsidRPr="00D96837" w:rsidRDefault="00142B0C" w:rsidP="00D64DB0">
            <w:pPr>
              <w:jc w:val="left"/>
              <w:rPr>
                <w:rFonts w:eastAsia="Times New Roman" w:cstheme="minorHAnsi"/>
              </w:rPr>
            </w:pPr>
            <w:r w:rsidRPr="00D96837">
              <w:rPr>
                <w:rFonts w:eastAsia="Times New Roman" w:cstheme="minorHAnsi"/>
              </w:rPr>
              <w:t>Order Id</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CB017" w14:textId="77777777" w:rsidR="00142B0C" w:rsidRPr="00D96837" w:rsidRDefault="00142B0C">
            <w:pPr>
              <w:rPr>
                <w:rFonts w:eastAsia="Times New Roman" w:cstheme="minorHAnsi"/>
              </w:rPr>
            </w:pPr>
            <w:r w:rsidRPr="00D96837">
              <w:rPr>
                <w:rFonts w:eastAsia="Times New Roman" w:cstheme="minorHAnsi"/>
              </w:rPr>
              <w:t>An identifier of the laboratory test order. Laboratory Result Report may respond to multiple orders.</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C05A6"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7BE518AE"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199BC" w14:textId="77777777" w:rsidR="00142B0C" w:rsidRPr="00D96837" w:rsidRDefault="00142B0C">
            <w:pPr>
              <w:rPr>
                <w:rFonts w:eastAsia="Times New Roman" w:cstheme="minorHAnsi"/>
              </w:rPr>
            </w:pPr>
            <w:r w:rsidRPr="00D96837">
              <w:rPr>
                <w:rFonts w:eastAsia="Times New Roman" w:cstheme="minorHAnsi"/>
              </w:rPr>
              <w:t>A.2.2</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364F7" w14:textId="77777777" w:rsidR="00142B0C" w:rsidRPr="00D96837" w:rsidRDefault="00142B0C" w:rsidP="00D64DB0">
            <w:pPr>
              <w:jc w:val="left"/>
              <w:rPr>
                <w:rFonts w:eastAsia="Times New Roman" w:cstheme="minorHAnsi"/>
              </w:rPr>
            </w:pPr>
            <w:r w:rsidRPr="00D96837">
              <w:rPr>
                <w:rFonts w:eastAsia="Times New Roman" w:cstheme="minorHAnsi"/>
              </w:rPr>
              <w:t>Order date and time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51CE4" w14:textId="77777777" w:rsidR="00142B0C" w:rsidRPr="00D96837" w:rsidRDefault="00142B0C">
            <w:pPr>
              <w:rPr>
                <w:rFonts w:eastAsia="Times New Roman" w:cstheme="minorHAnsi"/>
              </w:rPr>
            </w:pPr>
            <w:r w:rsidRPr="00D96837">
              <w:rPr>
                <w:rFonts w:eastAsia="Times New Roman" w:cstheme="minorHAnsi"/>
              </w:rPr>
              <w:t>Date and time of the order placement.</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22368" w14:textId="77777777" w:rsidR="00142B0C" w:rsidRPr="00D96837" w:rsidRDefault="00142B0C" w:rsidP="00D64DB0">
            <w:pPr>
              <w:jc w:val="left"/>
              <w:rPr>
                <w:rFonts w:eastAsia="Times New Roman" w:cstheme="minorHAnsi"/>
              </w:rPr>
            </w:pPr>
            <w:r w:rsidRPr="00D96837">
              <w:rPr>
                <w:rFonts w:eastAsia="Times New Roman" w:cstheme="minorHAnsi"/>
              </w:rPr>
              <w:t>ISO 8601</w:t>
            </w:r>
          </w:p>
        </w:tc>
      </w:tr>
      <w:tr w:rsidR="00D96837" w:rsidRPr="00D96837" w14:paraId="5DA2DD9B"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0CB7E" w14:textId="77777777" w:rsidR="00142B0C" w:rsidRPr="00D96837" w:rsidRDefault="00142B0C">
            <w:pPr>
              <w:rPr>
                <w:rFonts w:eastAsia="Times New Roman" w:cstheme="minorHAnsi"/>
              </w:rPr>
            </w:pPr>
            <w:r w:rsidRPr="00D96837">
              <w:rPr>
                <w:rFonts w:eastAsia="Times New Roman" w:cstheme="minorHAnsi"/>
              </w:rPr>
              <w:t>A.2.3</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530E" w14:textId="77777777" w:rsidR="00142B0C" w:rsidRPr="00D96837" w:rsidRDefault="00142B0C" w:rsidP="00D64DB0">
            <w:pPr>
              <w:jc w:val="left"/>
              <w:rPr>
                <w:rFonts w:eastAsia="Times New Roman" w:cstheme="minorHAnsi"/>
              </w:rPr>
            </w:pPr>
            <w:r w:rsidRPr="00D96837">
              <w:rPr>
                <w:rFonts w:eastAsia="Times New Roman" w:cstheme="minorHAnsi"/>
              </w:rPr>
              <w:t>Order placer identifier</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DEEFE" w14:textId="6AF483F3" w:rsidR="00142B0C" w:rsidRPr="00D96837" w:rsidRDefault="00142B0C">
            <w:pPr>
              <w:rPr>
                <w:rFonts w:eastAsia="Times New Roman" w:cstheme="minorHAnsi"/>
              </w:rPr>
            </w:pPr>
            <w:r w:rsidRPr="00D96837">
              <w:rPr>
                <w:rFonts w:eastAsia="Times New Roman" w:cstheme="minorHAnsi"/>
              </w:rPr>
              <w:t xml:space="preserve">The health professional identification number. Either an internal identifier assigned by </w:t>
            </w:r>
            <w:r w:rsidR="00BF64DC">
              <w:rPr>
                <w:rFonts w:eastAsia="Times New Roman" w:cstheme="minorHAnsi"/>
              </w:rPr>
              <w:t>a healthcare provider</w:t>
            </w:r>
            <w:r w:rsidRPr="00D96837">
              <w:rPr>
                <w:rFonts w:eastAsia="Times New Roman" w:cstheme="minorHAnsi"/>
              </w:rPr>
              <w:t xml:space="preserve"> institution or (preferably) a national health professional ID such as the license or registration number. </w:t>
            </w:r>
            <w:r w:rsidRPr="00D96837">
              <w:rPr>
                <w:rStyle w:val="inline-comment-marker"/>
                <w:rFonts w:eastAsia="Times New Roman" w:cstheme="minorHAnsi"/>
              </w:rPr>
              <w:t>In case when order placer is not a health professional, e.g. by patients themselves where applicable, appropriate personal identifier should be used.</w:t>
            </w:r>
            <w:r w:rsidRPr="00D96837">
              <w:rPr>
                <w:rFonts w:eastAsia="Times New Roman" w:cstheme="minorHAnsi"/>
              </w:rPr>
              <w:t> </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654E0"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4D6543C7"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C610B" w14:textId="77777777" w:rsidR="00142B0C" w:rsidRPr="00D96837" w:rsidRDefault="00142B0C">
            <w:pPr>
              <w:rPr>
                <w:rFonts w:eastAsia="Times New Roman" w:cstheme="minorHAnsi"/>
              </w:rPr>
            </w:pPr>
            <w:r w:rsidRPr="00D96837">
              <w:rPr>
                <w:rFonts w:eastAsia="Times New Roman" w:cstheme="minorHAnsi"/>
              </w:rPr>
              <w:t>A.2.4</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3C5C0"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Order placer name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64007" w14:textId="77777777" w:rsidR="00142B0C" w:rsidRPr="00D96837" w:rsidRDefault="00142B0C">
            <w:pPr>
              <w:rPr>
                <w:rFonts w:eastAsia="Times New Roman" w:cstheme="minorHAnsi"/>
              </w:rPr>
            </w:pPr>
            <w:r w:rsidRPr="00D96837">
              <w:rPr>
                <w:rFonts w:eastAsia="Times New Roman" w:cstheme="minorHAnsi"/>
              </w:rPr>
              <w:t>Person name.</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307F6"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4622A91B"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61A36" w14:textId="77777777" w:rsidR="00142B0C" w:rsidRPr="00D96837" w:rsidRDefault="00142B0C">
            <w:pPr>
              <w:rPr>
                <w:rFonts w:eastAsia="Times New Roman" w:cstheme="minorHAnsi"/>
              </w:rPr>
            </w:pPr>
            <w:r w:rsidRPr="00D96837">
              <w:rPr>
                <w:rFonts w:eastAsia="Times New Roman" w:cstheme="minorHAnsi"/>
              </w:rPr>
              <w:t>A.2.5</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85931" w14:textId="77777777" w:rsidR="00142B0C" w:rsidRPr="00D96837" w:rsidRDefault="00142B0C" w:rsidP="00D64DB0">
            <w:pPr>
              <w:jc w:val="left"/>
              <w:rPr>
                <w:rFonts w:eastAsia="Times New Roman" w:cstheme="minorHAnsi"/>
              </w:rPr>
            </w:pPr>
            <w:r w:rsidRPr="00D96837">
              <w:rPr>
                <w:rFonts w:eastAsia="Times New Roman" w:cstheme="minorHAnsi"/>
              </w:rPr>
              <w:t>Order placer contact details</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282E5" w14:textId="77777777" w:rsidR="00142B0C" w:rsidRPr="00D96837" w:rsidRDefault="00142B0C">
            <w:pPr>
              <w:rPr>
                <w:rFonts w:eastAsia="Times New Roman" w:cstheme="minorHAnsi"/>
              </w:rPr>
            </w:pPr>
            <w:r w:rsidRPr="00D96837">
              <w:rPr>
                <w:rFonts w:eastAsia="Times New Roman" w:cstheme="minorHAnsi"/>
              </w:rPr>
              <w:t>Contact details of order placer (address and telecom details).</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459B7" w14:textId="77777777" w:rsidR="00142B0C" w:rsidRPr="00D96837" w:rsidRDefault="00142B0C" w:rsidP="00D64DB0">
            <w:pPr>
              <w:jc w:val="left"/>
              <w:rPr>
                <w:rFonts w:eastAsia="Times New Roman" w:cstheme="minorHAnsi"/>
              </w:rPr>
            </w:pPr>
          </w:p>
        </w:tc>
      </w:tr>
      <w:tr w:rsidR="00D96837" w:rsidRPr="00D96837" w14:paraId="2952E613"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E52BE" w14:textId="77777777" w:rsidR="00142B0C" w:rsidRPr="00D96837" w:rsidRDefault="00142B0C">
            <w:pPr>
              <w:rPr>
                <w:rFonts w:eastAsia="Times New Roman" w:cstheme="minorHAnsi"/>
              </w:rPr>
            </w:pPr>
            <w:r w:rsidRPr="00D96837">
              <w:rPr>
                <w:rFonts w:eastAsia="Times New Roman" w:cstheme="minorHAnsi"/>
              </w:rPr>
              <w:t>A.2.6</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90603" w14:textId="77777777" w:rsidR="00142B0C" w:rsidRPr="00D96837" w:rsidRDefault="00142B0C" w:rsidP="00D64DB0">
            <w:pPr>
              <w:jc w:val="left"/>
              <w:rPr>
                <w:rFonts w:eastAsia="Times New Roman" w:cstheme="minorHAnsi"/>
              </w:rPr>
            </w:pPr>
            <w:r w:rsidRPr="00D96837">
              <w:rPr>
                <w:rFonts w:eastAsia="Times New Roman" w:cstheme="minorHAnsi"/>
              </w:rPr>
              <w:t>Order placer organization </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86366" w14:textId="77777777" w:rsidR="00142B0C" w:rsidRPr="00D96837" w:rsidRDefault="00142B0C">
            <w:pPr>
              <w:rPr>
                <w:rFonts w:eastAsia="Times New Roman" w:cstheme="minorHAnsi"/>
              </w:rPr>
            </w:pPr>
            <w:r w:rsidRPr="00D96837">
              <w:rPr>
                <w:rFonts w:eastAsia="Times New Roman" w:cstheme="minorHAnsi"/>
              </w:rPr>
              <w:t>Order placer organization information.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A36BD"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020E4324" w14:textId="77777777" w:rsidTr="00F9067D">
        <w:trPr>
          <w:divId w:val="1738165318"/>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13294"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b/>
                <w:bCs/>
              </w:rPr>
              <w:t>A.3 Order reason</w:t>
            </w:r>
            <w:r w:rsidRPr="00D96837">
              <w:rPr>
                <w:rStyle w:val="Strong"/>
                <w:rFonts w:eastAsia="Times New Roman" w:cstheme="minorHAnsi"/>
              </w:rPr>
              <w:t xml:space="preserve"> (Laboratory Result Report could respond to multiple reasons)</w:t>
            </w:r>
          </w:p>
        </w:tc>
      </w:tr>
      <w:tr w:rsidR="00D96837" w:rsidRPr="00D96837" w14:paraId="24191B4E"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27ACA" w14:textId="77777777" w:rsidR="00142B0C" w:rsidRPr="00D96837" w:rsidRDefault="00142B0C">
            <w:pPr>
              <w:rPr>
                <w:rFonts w:eastAsia="Times New Roman" w:cstheme="minorHAnsi"/>
              </w:rPr>
            </w:pPr>
            <w:r w:rsidRPr="00D96837">
              <w:rPr>
                <w:rFonts w:eastAsia="Times New Roman" w:cstheme="minorHAnsi"/>
              </w:rPr>
              <w:lastRenderedPageBreak/>
              <w:t>A.3.1</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D98DD" w14:textId="77777777" w:rsidR="00142B0C" w:rsidRPr="00D96837" w:rsidRDefault="00142B0C">
            <w:pPr>
              <w:rPr>
                <w:rFonts w:eastAsia="Times New Roman" w:cstheme="minorHAnsi"/>
              </w:rPr>
            </w:pPr>
            <w:r w:rsidRPr="00D96837">
              <w:rPr>
                <w:rFonts w:eastAsia="Times New Roman" w:cstheme="minorHAnsi"/>
              </w:rPr>
              <w:t>Problem / diagnosis / condition description</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E1C0C" w14:textId="77777777" w:rsidR="00142B0C" w:rsidRPr="00D96837" w:rsidRDefault="00142B0C">
            <w:pPr>
              <w:rPr>
                <w:rFonts w:eastAsia="Times New Roman" w:cstheme="minorHAnsi"/>
              </w:rPr>
            </w:pPr>
            <w:r w:rsidRPr="00D96837">
              <w:rPr>
                <w:rFonts w:eastAsia="Times New Roman" w:cstheme="minorHAnsi"/>
              </w:rPr>
              <w:t>Health conditions affecting the health of the patient and are important to be known for a health professional during a health encounter. Clinical conditions of the subject relevant for the results interpretation.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6AFF5" w14:textId="77777777" w:rsidR="00142B0C" w:rsidRPr="00D96837" w:rsidRDefault="00142B0C" w:rsidP="00D64DB0">
            <w:pPr>
              <w:jc w:val="left"/>
              <w:rPr>
                <w:rFonts w:eastAsia="Times New Roman" w:cstheme="minorHAnsi"/>
              </w:rPr>
            </w:pPr>
            <w:r w:rsidRPr="00D96837">
              <w:rPr>
                <w:rFonts w:eastAsia="Times New Roman" w:cstheme="minorHAnsi"/>
              </w:rPr>
              <w:t>ICD-10 (ICD-11 when available)</w:t>
            </w:r>
            <w:r w:rsidRPr="00D96837">
              <w:rPr>
                <w:rFonts w:eastAsia="Times New Roman" w:cstheme="minorHAnsi"/>
              </w:rPr>
              <w:br/>
              <w:t>SNOMED CT</w:t>
            </w:r>
            <w:r w:rsidRPr="00D96837">
              <w:rPr>
                <w:rFonts w:eastAsia="Times New Roman" w:cstheme="minorHAnsi"/>
              </w:rPr>
              <w:br/>
              <w:t>Orphacode</w:t>
            </w:r>
          </w:p>
        </w:tc>
      </w:tr>
      <w:tr w:rsidR="00D96837" w:rsidRPr="00D96837" w14:paraId="17D501EF" w14:textId="77777777" w:rsidTr="00F9067D">
        <w:trPr>
          <w:divId w:val="1738165318"/>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935E2" w14:textId="77777777" w:rsidR="00142B0C" w:rsidRPr="00D96837" w:rsidRDefault="00142B0C" w:rsidP="00D64DB0">
            <w:pPr>
              <w:jc w:val="left"/>
              <w:rPr>
                <w:rFonts w:eastAsia="Times New Roman" w:cstheme="minorHAnsi"/>
              </w:rPr>
            </w:pPr>
            <w:r w:rsidRPr="00D96837">
              <w:rPr>
                <w:rStyle w:val="Strong"/>
                <w:rFonts w:eastAsia="Times New Roman" w:cstheme="minorHAnsi"/>
              </w:rPr>
              <w:t>A.4 Specimen information</w:t>
            </w:r>
          </w:p>
        </w:tc>
      </w:tr>
      <w:tr w:rsidR="00D96837" w:rsidRPr="00D96837" w14:paraId="2FB59C43"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7F7C7" w14:textId="77777777" w:rsidR="00142B0C" w:rsidRPr="00D96837" w:rsidRDefault="00142B0C">
            <w:pPr>
              <w:rPr>
                <w:rFonts w:eastAsia="Times New Roman" w:cstheme="minorHAnsi"/>
              </w:rPr>
            </w:pPr>
            <w:r w:rsidRPr="00D96837">
              <w:rPr>
                <w:rStyle w:val="inline-comment-marker"/>
                <w:rFonts w:eastAsia="Times New Roman" w:cstheme="minorHAnsi"/>
              </w:rPr>
              <w:t>A.4.1</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971D8" w14:textId="77777777" w:rsidR="00142B0C" w:rsidRPr="00D96837" w:rsidRDefault="00142B0C" w:rsidP="00D64DB0">
            <w:pPr>
              <w:jc w:val="left"/>
              <w:rPr>
                <w:rFonts w:eastAsia="Times New Roman" w:cstheme="minorHAnsi"/>
              </w:rPr>
            </w:pPr>
            <w:r w:rsidRPr="00D96837">
              <w:rPr>
                <w:rFonts w:eastAsia="Times New Roman" w:cstheme="minorHAnsi"/>
              </w:rPr>
              <w:t>Specimen identifier</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16288" w14:textId="77777777" w:rsidR="00142B0C" w:rsidRPr="00D96837" w:rsidRDefault="00142B0C">
            <w:pPr>
              <w:rPr>
                <w:rFonts w:eastAsia="Times New Roman" w:cstheme="minorHAnsi"/>
              </w:rPr>
            </w:pPr>
            <w:r w:rsidRPr="00D96837">
              <w:rPr>
                <w:rFonts w:eastAsia="Times New Roman" w:cstheme="minorHAnsi"/>
              </w:rPr>
              <w:t>An identifier of the specimen which is unique within in a defined scope. Example: identifier assigned by ordering system, identifier assigned by laboratory etc. Multiple identifiers can be used.</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DC6F0"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654FADE5"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87D38" w14:textId="77777777" w:rsidR="00142B0C" w:rsidRPr="00D96837" w:rsidRDefault="00142B0C">
            <w:pPr>
              <w:rPr>
                <w:rFonts w:eastAsia="Times New Roman" w:cstheme="minorHAnsi"/>
              </w:rPr>
            </w:pPr>
            <w:r w:rsidRPr="00D96837">
              <w:rPr>
                <w:rFonts w:eastAsia="Times New Roman" w:cstheme="minorHAnsi"/>
              </w:rPr>
              <w:t>A.4.2</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8C71A" w14:textId="77777777" w:rsidR="00142B0C" w:rsidRPr="00D96837" w:rsidRDefault="00142B0C" w:rsidP="00D64DB0">
            <w:pPr>
              <w:jc w:val="left"/>
              <w:rPr>
                <w:rFonts w:eastAsia="Times New Roman" w:cstheme="minorHAnsi"/>
              </w:rPr>
            </w:pPr>
            <w:r w:rsidRPr="00D96837">
              <w:rPr>
                <w:rFonts w:eastAsia="Times New Roman" w:cstheme="minorHAnsi"/>
              </w:rPr>
              <w:t>Type of species</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B10A8" w14:textId="77777777" w:rsidR="00142B0C" w:rsidRPr="00D96837" w:rsidRDefault="00142B0C">
            <w:pPr>
              <w:rPr>
                <w:rFonts w:eastAsia="Times New Roman" w:cstheme="minorHAnsi"/>
              </w:rPr>
            </w:pPr>
            <w:r w:rsidRPr="00D96837">
              <w:rPr>
                <w:rFonts w:eastAsia="Times New Roman" w:cstheme="minorHAnsi"/>
              </w:rPr>
              <w:t>Biologic type of species for laboratory result reports bound to non-human subjects.</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AB933" w14:textId="77777777" w:rsidR="00142B0C" w:rsidRPr="00D96837" w:rsidRDefault="00142B0C" w:rsidP="00D64DB0">
            <w:pPr>
              <w:jc w:val="left"/>
              <w:rPr>
                <w:rFonts w:eastAsia="Times New Roman" w:cstheme="minorHAnsi"/>
              </w:rPr>
            </w:pPr>
            <w:r w:rsidRPr="00D96837">
              <w:rPr>
                <w:rFonts w:eastAsia="Times New Roman" w:cstheme="minorHAnsi"/>
              </w:rPr>
              <w:t>SNOMED CT</w:t>
            </w:r>
          </w:p>
        </w:tc>
      </w:tr>
      <w:tr w:rsidR="00D96837" w:rsidRPr="00D96837" w14:paraId="529BD6BA"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F1843" w14:textId="77777777" w:rsidR="00142B0C" w:rsidRPr="00D96837" w:rsidRDefault="00142B0C">
            <w:pPr>
              <w:rPr>
                <w:rFonts w:eastAsia="Times New Roman" w:cstheme="minorHAnsi"/>
              </w:rPr>
            </w:pPr>
            <w:r w:rsidRPr="00D96837">
              <w:rPr>
                <w:rFonts w:eastAsia="Times New Roman" w:cstheme="minorHAnsi"/>
              </w:rPr>
              <w:t>A.4.3</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295A8"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Material</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44DA2" w14:textId="77777777" w:rsidR="00142B0C" w:rsidRPr="00D96837" w:rsidRDefault="00142B0C">
            <w:pPr>
              <w:rPr>
                <w:rFonts w:eastAsia="Times New Roman" w:cstheme="minorHAnsi"/>
              </w:rPr>
            </w:pPr>
            <w:r w:rsidRPr="00D96837">
              <w:rPr>
                <w:rFonts w:eastAsia="Times New Roman" w:cstheme="minorHAnsi"/>
              </w:rPr>
              <w:t>Specimen material.</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32693" w14:textId="77777777" w:rsidR="00142B0C" w:rsidRPr="00D96837" w:rsidRDefault="00142B0C" w:rsidP="00D64DB0">
            <w:pPr>
              <w:jc w:val="left"/>
              <w:rPr>
                <w:rFonts w:eastAsia="Times New Roman" w:cstheme="minorHAnsi"/>
              </w:rPr>
            </w:pPr>
            <w:r w:rsidRPr="00D96837">
              <w:rPr>
                <w:rFonts w:eastAsia="Times New Roman" w:cstheme="minorHAnsi"/>
              </w:rPr>
              <w:t>SNOMED CT</w:t>
            </w:r>
          </w:p>
        </w:tc>
      </w:tr>
      <w:tr w:rsidR="00D96837" w:rsidRPr="00D96837" w14:paraId="1E1823D6"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98B31" w14:textId="77777777" w:rsidR="00142B0C" w:rsidRPr="00D96837" w:rsidRDefault="00142B0C">
            <w:pPr>
              <w:rPr>
                <w:rFonts w:eastAsia="Times New Roman" w:cstheme="minorHAnsi"/>
              </w:rPr>
            </w:pPr>
            <w:r w:rsidRPr="00D96837">
              <w:rPr>
                <w:rFonts w:eastAsia="Times New Roman" w:cstheme="minorHAnsi"/>
              </w:rPr>
              <w:t>A.4.4</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DA6AD" w14:textId="77777777" w:rsidR="00142B0C" w:rsidRPr="00D96837" w:rsidRDefault="00142B0C" w:rsidP="00D64DB0">
            <w:pPr>
              <w:jc w:val="left"/>
              <w:rPr>
                <w:rFonts w:eastAsia="Times New Roman" w:cstheme="minorHAnsi"/>
              </w:rPr>
            </w:pPr>
            <w:r w:rsidRPr="00D96837">
              <w:rPr>
                <w:rFonts w:eastAsia="Times New Roman" w:cstheme="minorHAnsi"/>
              </w:rPr>
              <w:t>Collection period</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00674" w14:textId="77777777" w:rsidR="00142B0C" w:rsidRPr="00D96837" w:rsidRDefault="00142B0C">
            <w:pPr>
              <w:rPr>
                <w:rFonts w:eastAsia="Times New Roman" w:cstheme="minorHAnsi"/>
              </w:rPr>
            </w:pPr>
            <w:r w:rsidRPr="00D96837">
              <w:rPr>
                <w:rFonts w:eastAsia="Times New Roman" w:cstheme="minorHAnsi"/>
              </w:rPr>
              <w:t>Collection date time or period.</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44E2F" w14:textId="77777777" w:rsidR="00142B0C" w:rsidRPr="00D96837" w:rsidRDefault="00142B0C" w:rsidP="00D64DB0">
            <w:pPr>
              <w:jc w:val="left"/>
              <w:rPr>
                <w:rFonts w:eastAsia="Times New Roman" w:cstheme="minorHAnsi"/>
              </w:rPr>
            </w:pPr>
            <w:r w:rsidRPr="00D96837">
              <w:rPr>
                <w:rFonts w:eastAsia="Times New Roman" w:cstheme="minorHAnsi"/>
              </w:rPr>
              <w:t>ISO 8601</w:t>
            </w:r>
          </w:p>
        </w:tc>
      </w:tr>
      <w:tr w:rsidR="00D96837" w:rsidRPr="00D96837" w14:paraId="5F11D874"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39C84" w14:textId="77777777" w:rsidR="00142B0C" w:rsidRPr="00D96837" w:rsidRDefault="00142B0C">
            <w:pPr>
              <w:rPr>
                <w:rFonts w:eastAsia="Times New Roman" w:cstheme="minorHAnsi"/>
              </w:rPr>
            </w:pPr>
            <w:r w:rsidRPr="00D96837">
              <w:rPr>
                <w:rFonts w:eastAsia="Times New Roman" w:cstheme="minorHAnsi"/>
              </w:rPr>
              <w:t>A.4.5</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82A47" w14:textId="77777777" w:rsidR="00142B0C" w:rsidRPr="00D96837" w:rsidRDefault="00142B0C" w:rsidP="00D64DB0">
            <w:pPr>
              <w:jc w:val="left"/>
              <w:rPr>
                <w:rFonts w:eastAsia="Times New Roman" w:cstheme="minorHAnsi"/>
              </w:rPr>
            </w:pPr>
            <w:r w:rsidRPr="00D96837">
              <w:rPr>
                <w:rFonts w:eastAsia="Times New Roman" w:cstheme="minorHAnsi"/>
              </w:rPr>
              <w:t>Anatomic location</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AB3B7" w14:textId="77777777" w:rsidR="00142B0C" w:rsidRPr="00D96837" w:rsidRDefault="00142B0C">
            <w:pPr>
              <w:rPr>
                <w:rFonts w:eastAsia="Times New Roman" w:cstheme="minorHAnsi"/>
              </w:rPr>
            </w:pPr>
            <w:r w:rsidRPr="00D96837">
              <w:rPr>
                <w:rFonts w:eastAsia="Times New Roman" w:cstheme="minorHAnsi"/>
              </w:rPr>
              <w:t>Anatomic location (body location, laterality) where the material is collected, e.g. Elbow, left</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D7016" w14:textId="77777777" w:rsidR="00142B0C" w:rsidRPr="00D96837" w:rsidRDefault="00142B0C" w:rsidP="00D64DB0">
            <w:pPr>
              <w:jc w:val="left"/>
              <w:rPr>
                <w:rFonts w:eastAsia="Times New Roman" w:cstheme="minorHAnsi"/>
              </w:rPr>
            </w:pPr>
            <w:r w:rsidRPr="00D96837">
              <w:rPr>
                <w:rFonts w:eastAsia="Times New Roman" w:cstheme="minorHAnsi"/>
              </w:rPr>
              <w:t>SNOMED CT</w:t>
            </w:r>
          </w:p>
        </w:tc>
      </w:tr>
      <w:tr w:rsidR="00D96837" w:rsidRPr="00D96837" w14:paraId="4BAB5CCB"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9B986" w14:textId="77777777" w:rsidR="00142B0C" w:rsidRPr="00D96837" w:rsidRDefault="00142B0C">
            <w:pPr>
              <w:rPr>
                <w:rFonts w:eastAsia="Times New Roman" w:cstheme="minorHAnsi"/>
              </w:rPr>
            </w:pPr>
            <w:r w:rsidRPr="00D96837">
              <w:rPr>
                <w:rFonts w:eastAsia="Times New Roman" w:cstheme="minorHAnsi"/>
              </w:rPr>
              <w:t>A.4.6</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F2C48" w14:textId="77777777" w:rsidR="00142B0C" w:rsidRPr="00D96837" w:rsidRDefault="00142B0C" w:rsidP="00D64DB0">
            <w:pPr>
              <w:jc w:val="left"/>
              <w:rPr>
                <w:rFonts w:eastAsia="Times New Roman" w:cstheme="minorHAnsi"/>
              </w:rPr>
            </w:pPr>
            <w:r w:rsidRPr="00D96837">
              <w:rPr>
                <w:rFonts w:eastAsia="Times New Roman" w:cstheme="minorHAnsi"/>
              </w:rPr>
              <w:t>Morphology</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2C7DB" w14:textId="77777777" w:rsidR="00142B0C" w:rsidRPr="00D96837" w:rsidRDefault="00142B0C">
            <w:pPr>
              <w:rPr>
                <w:rFonts w:eastAsia="Times New Roman" w:cstheme="minorHAnsi"/>
              </w:rPr>
            </w:pPr>
            <w:r w:rsidRPr="00D96837">
              <w:rPr>
                <w:rFonts w:eastAsia="Times New Roman" w:cstheme="minorHAnsi"/>
              </w:rPr>
              <w:t>Morphological abnormalities of the anatomical location where the material is taken, for example wound, ulcer.</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A0694" w14:textId="77777777" w:rsidR="00142B0C" w:rsidRPr="00D96837" w:rsidRDefault="00142B0C" w:rsidP="00D64DB0">
            <w:pPr>
              <w:jc w:val="left"/>
              <w:rPr>
                <w:rFonts w:eastAsia="Times New Roman" w:cstheme="minorHAnsi"/>
              </w:rPr>
            </w:pPr>
            <w:r w:rsidRPr="00D96837">
              <w:rPr>
                <w:rFonts w:eastAsia="Times New Roman" w:cstheme="minorHAnsi"/>
              </w:rPr>
              <w:t>SNOMED CT</w:t>
            </w:r>
          </w:p>
        </w:tc>
      </w:tr>
      <w:tr w:rsidR="00D96837" w:rsidRPr="00D96837" w14:paraId="7B17B4DD"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3A97F" w14:textId="77777777" w:rsidR="00142B0C" w:rsidRPr="00D96837" w:rsidRDefault="00142B0C">
            <w:pPr>
              <w:rPr>
                <w:rFonts w:eastAsia="Times New Roman" w:cstheme="minorHAnsi"/>
              </w:rPr>
            </w:pPr>
            <w:r w:rsidRPr="00D96837">
              <w:rPr>
                <w:rFonts w:eastAsia="Times New Roman" w:cstheme="minorHAnsi"/>
              </w:rPr>
              <w:t>A.4.7</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A2721" w14:textId="77777777" w:rsidR="00142B0C" w:rsidRPr="00D96837" w:rsidRDefault="00142B0C" w:rsidP="00D64DB0">
            <w:pPr>
              <w:jc w:val="left"/>
              <w:rPr>
                <w:rFonts w:eastAsia="Times New Roman" w:cstheme="minorHAnsi"/>
              </w:rPr>
            </w:pPr>
            <w:r w:rsidRPr="00D96837">
              <w:rPr>
                <w:rFonts w:eastAsia="Times New Roman" w:cstheme="minorHAnsi"/>
              </w:rPr>
              <w:t>Source Device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C0D75" w14:textId="77777777" w:rsidR="00142B0C" w:rsidRPr="00D96837" w:rsidRDefault="00142B0C">
            <w:pPr>
              <w:rPr>
                <w:rFonts w:eastAsia="Times New Roman" w:cstheme="minorHAnsi"/>
              </w:rPr>
            </w:pPr>
            <w:r w:rsidRPr="00D96837">
              <w:rPr>
                <w:rFonts w:eastAsia="Times New Roman" w:cstheme="minorHAnsi"/>
              </w:rPr>
              <w:t>If the material is not collected directly from the patient but comes from a patient-related object, e.g. a catheter</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D0DB4" w14:textId="77777777" w:rsidR="00142B0C" w:rsidRPr="00D96837" w:rsidRDefault="00142B0C" w:rsidP="00D64DB0">
            <w:pPr>
              <w:pStyle w:val="NormalWeb"/>
              <w:jc w:val="left"/>
              <w:rPr>
                <w:rFonts w:cstheme="minorHAnsi"/>
              </w:rPr>
            </w:pPr>
            <w:r w:rsidRPr="00D96837">
              <w:rPr>
                <w:rFonts w:cstheme="minorHAnsi"/>
              </w:rPr>
              <w:t>SNOMED CT</w:t>
            </w:r>
          </w:p>
          <w:p w14:paraId="66C3A82D" w14:textId="77777777" w:rsidR="00142B0C" w:rsidRPr="00D96837" w:rsidRDefault="00142B0C" w:rsidP="00D64DB0">
            <w:pPr>
              <w:pStyle w:val="NormalWeb"/>
              <w:jc w:val="left"/>
              <w:rPr>
                <w:rFonts w:cstheme="minorHAnsi"/>
              </w:rPr>
            </w:pPr>
            <w:r w:rsidRPr="00D96837">
              <w:rPr>
                <w:rFonts w:cstheme="minorHAnsi"/>
              </w:rPr>
              <w:t>EMDN</w:t>
            </w:r>
          </w:p>
        </w:tc>
      </w:tr>
      <w:tr w:rsidR="00D96837" w:rsidRPr="00D96837" w14:paraId="51574406"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27F6A" w14:textId="77777777" w:rsidR="00142B0C" w:rsidRPr="00D96837" w:rsidRDefault="00142B0C">
            <w:pPr>
              <w:rPr>
                <w:rFonts w:eastAsia="Times New Roman" w:cstheme="minorHAnsi"/>
              </w:rPr>
            </w:pPr>
            <w:r w:rsidRPr="00D96837">
              <w:rPr>
                <w:rFonts w:eastAsia="Times New Roman" w:cstheme="minorHAnsi"/>
              </w:rPr>
              <w:t>A.4.8</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EEC89"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Collection procedure/method</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5143F" w14:textId="77777777" w:rsidR="00142B0C" w:rsidRPr="00D96837" w:rsidRDefault="00142B0C">
            <w:pPr>
              <w:rPr>
                <w:rFonts w:eastAsia="Times New Roman" w:cstheme="minorHAnsi"/>
              </w:rPr>
            </w:pPr>
            <w:r w:rsidRPr="00D96837">
              <w:rPr>
                <w:rFonts w:eastAsia="Times New Roman" w:cstheme="minorHAnsi"/>
              </w:rPr>
              <w:t>If relevant for the results, the method of obtaining the specimen.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66B83" w14:textId="77777777" w:rsidR="00142B0C" w:rsidRPr="00D96837" w:rsidRDefault="00142B0C" w:rsidP="00D64DB0">
            <w:pPr>
              <w:jc w:val="left"/>
              <w:rPr>
                <w:rFonts w:eastAsia="Times New Roman" w:cstheme="minorHAnsi"/>
              </w:rPr>
            </w:pPr>
            <w:r w:rsidRPr="00D96837">
              <w:rPr>
                <w:rFonts w:eastAsia="Times New Roman" w:cstheme="minorHAnsi"/>
              </w:rPr>
              <w:t>SNOMED CT</w:t>
            </w:r>
          </w:p>
        </w:tc>
      </w:tr>
      <w:tr w:rsidR="00D96837" w:rsidRPr="00D96837" w14:paraId="26F766D1"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9864E" w14:textId="77777777" w:rsidR="00142B0C" w:rsidRPr="00D96837" w:rsidRDefault="00142B0C">
            <w:pPr>
              <w:rPr>
                <w:rFonts w:eastAsia="Times New Roman" w:cstheme="minorHAnsi"/>
              </w:rPr>
            </w:pPr>
            <w:r w:rsidRPr="00D96837">
              <w:rPr>
                <w:rStyle w:val="inline-comment-marker"/>
                <w:rFonts w:eastAsia="Times New Roman" w:cstheme="minorHAnsi"/>
              </w:rPr>
              <w:t>A.4.9</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215F0"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Received date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04320" w14:textId="7B6781A4" w:rsidR="00142B0C" w:rsidRPr="00D96837" w:rsidRDefault="00142B0C">
            <w:pPr>
              <w:rPr>
                <w:rFonts w:eastAsia="Times New Roman" w:cstheme="minorHAnsi"/>
              </w:rPr>
            </w:pPr>
            <w:r w:rsidRPr="00D96837">
              <w:rPr>
                <w:rStyle w:val="inline-comment-marker"/>
                <w:rFonts w:eastAsia="Times New Roman" w:cstheme="minorHAnsi"/>
              </w:rPr>
              <w:t xml:space="preserve">Date and time that the material is handed over at the laboratory or specimen collection </w:t>
            </w:r>
            <w:r w:rsidR="00820A83" w:rsidRPr="00D96837">
              <w:rPr>
                <w:rStyle w:val="inline-comment-marker"/>
                <w:rFonts w:eastAsia="Times New Roman" w:cstheme="minorHAnsi"/>
              </w:rPr>
              <w:t>centre</w:t>
            </w:r>
            <w:r w:rsidRPr="00D96837">
              <w:rPr>
                <w:rStyle w:val="inline-comment-marker"/>
                <w:rFonts w:eastAsia="Times New Roman" w:cstheme="minorHAnsi"/>
              </w:rPr>
              <w:t>.</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BD92D"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ISO 8601</w:t>
            </w:r>
          </w:p>
        </w:tc>
      </w:tr>
      <w:tr w:rsidR="00D96837" w:rsidRPr="00D96837" w14:paraId="5C3F9E42" w14:textId="77777777" w:rsidTr="00F9067D">
        <w:trPr>
          <w:divId w:val="1738165318"/>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01918" w14:textId="77777777" w:rsidR="00142B0C" w:rsidRPr="00D96837" w:rsidRDefault="00142B0C" w:rsidP="00D64DB0">
            <w:pPr>
              <w:pStyle w:val="NormalWeb"/>
              <w:jc w:val="left"/>
              <w:rPr>
                <w:rFonts w:cstheme="minorHAnsi"/>
              </w:rPr>
            </w:pPr>
            <w:r w:rsidRPr="00D96837">
              <w:rPr>
                <w:rStyle w:val="Strong"/>
                <w:rFonts w:cstheme="minorHAnsi"/>
              </w:rPr>
              <w:lastRenderedPageBreak/>
              <w:t>A.5 Results data elements</w:t>
            </w:r>
          </w:p>
        </w:tc>
      </w:tr>
      <w:tr w:rsidR="00D96837" w:rsidRPr="00D96837" w14:paraId="1ED8A3C4" w14:textId="77777777" w:rsidTr="00F9067D">
        <w:trPr>
          <w:divId w:val="1738165318"/>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74397" w14:textId="77777777" w:rsidR="00142B0C" w:rsidRPr="00D96837" w:rsidRDefault="00142B0C" w:rsidP="00D64DB0">
            <w:pPr>
              <w:jc w:val="left"/>
              <w:rPr>
                <w:rFonts w:eastAsia="Times New Roman" w:cstheme="minorHAnsi"/>
              </w:rPr>
            </w:pPr>
            <w:r w:rsidRPr="00D96837">
              <w:rPr>
                <w:rStyle w:val="Strong"/>
                <w:rFonts w:eastAsia="Times New Roman" w:cstheme="minorHAnsi"/>
              </w:rPr>
              <w:t>A.5.1 Laboratory report narrative </w:t>
            </w:r>
          </w:p>
        </w:tc>
      </w:tr>
      <w:tr w:rsidR="00D96837" w:rsidRPr="00D96837" w14:paraId="0232A6C9"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F5A9C" w14:textId="77777777" w:rsidR="00142B0C" w:rsidRPr="00D96837" w:rsidRDefault="00142B0C">
            <w:pPr>
              <w:rPr>
                <w:rFonts w:eastAsia="Times New Roman" w:cstheme="minorHAnsi"/>
              </w:rPr>
            </w:pPr>
            <w:r w:rsidRPr="00D96837">
              <w:rPr>
                <w:rStyle w:val="inline-comment-marker"/>
                <w:rFonts w:eastAsia="Times New Roman" w:cstheme="minorHAnsi"/>
              </w:rPr>
              <w:t>A.5.1.1</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40CA9"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Narrative report</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657C9" w14:textId="77777777" w:rsidR="00142B0C" w:rsidRPr="00D96837" w:rsidRDefault="00142B0C">
            <w:pPr>
              <w:rPr>
                <w:rFonts w:eastAsia="Times New Roman" w:cstheme="minorHAnsi"/>
              </w:rPr>
            </w:pPr>
            <w:r w:rsidRPr="00D96837">
              <w:rPr>
                <w:rFonts w:eastAsia="Times New Roman" w:cstheme="minorHAnsi"/>
              </w:rPr>
              <w:t>Entire report (textual summary inside the laboratory result report document) as issued by the laboratory. </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269D3"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6064F0BE"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52C7B" w14:textId="77777777" w:rsidR="00142B0C" w:rsidRPr="00D96837" w:rsidRDefault="00142B0C">
            <w:pPr>
              <w:rPr>
                <w:rFonts w:eastAsia="Times New Roman" w:cstheme="minorHAnsi"/>
              </w:rPr>
            </w:pPr>
            <w:r w:rsidRPr="00D96837">
              <w:rPr>
                <w:rFonts w:eastAsia="Times New Roman" w:cstheme="minorHAnsi"/>
              </w:rPr>
              <w:t>A.5.1.2</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8651E" w14:textId="77777777" w:rsidR="00142B0C" w:rsidRPr="00D96837" w:rsidRDefault="00142B0C" w:rsidP="00D64DB0">
            <w:pPr>
              <w:jc w:val="left"/>
              <w:rPr>
                <w:rFonts w:eastAsia="Times New Roman" w:cstheme="minorHAnsi"/>
              </w:rPr>
            </w:pPr>
            <w:r w:rsidRPr="00D96837">
              <w:rPr>
                <w:rFonts w:eastAsia="Times New Roman" w:cstheme="minorHAnsi"/>
              </w:rPr>
              <w:t>Comments, interpretation and recommendations</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C192D" w14:textId="77777777" w:rsidR="00142B0C" w:rsidRPr="00D96837" w:rsidRDefault="00142B0C">
            <w:pPr>
              <w:rPr>
                <w:rFonts w:eastAsia="Times New Roman" w:cstheme="minorHAnsi"/>
              </w:rPr>
            </w:pPr>
            <w:r w:rsidRPr="00D96837">
              <w:rPr>
                <w:rFonts w:eastAsia="Times New Roman" w:cstheme="minorHAnsi"/>
              </w:rPr>
              <w:t>Comments, such as a textual interpretation or advice accompanying the result report, for example.</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E8EB1" w14:textId="77777777" w:rsidR="00142B0C" w:rsidRPr="00D96837" w:rsidRDefault="00142B0C" w:rsidP="00D64DB0">
            <w:pPr>
              <w:jc w:val="left"/>
              <w:rPr>
                <w:rFonts w:eastAsia="Times New Roman" w:cstheme="minorHAnsi"/>
              </w:rPr>
            </w:pPr>
            <w:r w:rsidRPr="00D96837">
              <w:rPr>
                <w:rStyle w:val="Emphasis"/>
                <w:rFonts w:eastAsia="Times New Roman" w:cstheme="minorHAnsi"/>
              </w:rPr>
              <w:t> </w:t>
            </w:r>
          </w:p>
        </w:tc>
      </w:tr>
      <w:tr w:rsidR="00D96837" w:rsidRPr="00D96837" w14:paraId="63E09B03" w14:textId="77777777" w:rsidTr="00F9067D">
        <w:trPr>
          <w:divId w:val="1738165318"/>
          <w:cantSplit/>
        </w:trPr>
        <w:tc>
          <w:tcPr>
            <w:tcW w:w="5000" w:type="pct"/>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49E10" w14:textId="77777777" w:rsidR="00142B0C" w:rsidRPr="00D96837" w:rsidRDefault="00142B0C" w:rsidP="00D64DB0">
            <w:pPr>
              <w:jc w:val="left"/>
              <w:rPr>
                <w:rFonts w:eastAsia="Times New Roman" w:cstheme="minorHAnsi"/>
              </w:rPr>
            </w:pPr>
            <w:r w:rsidRPr="00D96837">
              <w:rPr>
                <w:rStyle w:val="Strong"/>
                <w:rFonts w:eastAsia="Times New Roman" w:cstheme="minorHAnsi"/>
              </w:rPr>
              <w:t>A.5.2 Observation details (report could consist of multiple observations)</w:t>
            </w:r>
          </w:p>
        </w:tc>
      </w:tr>
      <w:tr w:rsidR="00D96837" w:rsidRPr="00D96837" w14:paraId="23C4D7E6"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79BB4" w14:textId="77777777" w:rsidR="00142B0C" w:rsidRPr="00D96837" w:rsidRDefault="00142B0C">
            <w:pPr>
              <w:rPr>
                <w:rFonts w:eastAsia="Times New Roman" w:cstheme="minorHAnsi"/>
              </w:rPr>
            </w:pPr>
            <w:r w:rsidRPr="00D96837">
              <w:rPr>
                <w:rStyle w:val="inline-comment-marker"/>
                <w:rFonts w:eastAsia="Times New Roman" w:cstheme="minorHAnsi"/>
              </w:rPr>
              <w:t>A.5.2.1</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D2B85"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Observation date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B7311" w14:textId="77777777" w:rsidR="00142B0C" w:rsidRPr="00D96837" w:rsidRDefault="00142B0C">
            <w:pPr>
              <w:rPr>
                <w:rFonts w:eastAsia="Times New Roman" w:cstheme="minorHAnsi"/>
              </w:rPr>
            </w:pPr>
            <w:r w:rsidRPr="00D96837">
              <w:rPr>
                <w:rStyle w:val="inline-comment-marker"/>
                <w:rFonts w:eastAsia="Times New Roman" w:cstheme="minorHAnsi"/>
              </w:rPr>
              <w:t>Date and time of the observation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A46A5"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ISO 8601</w:t>
            </w:r>
          </w:p>
        </w:tc>
      </w:tr>
      <w:tr w:rsidR="00D96837" w:rsidRPr="00D96837" w14:paraId="0EB16277"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B4F9F" w14:textId="77777777" w:rsidR="00142B0C" w:rsidRPr="00D96837" w:rsidRDefault="00142B0C">
            <w:pPr>
              <w:rPr>
                <w:rFonts w:eastAsia="Times New Roman" w:cstheme="minorHAnsi"/>
              </w:rPr>
            </w:pPr>
            <w:r w:rsidRPr="00D96837">
              <w:rPr>
                <w:rFonts w:eastAsia="Times New Roman" w:cstheme="minorHAnsi"/>
              </w:rPr>
              <w:t>A.5.2.3</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A6206" w14:textId="77777777" w:rsidR="00142B0C" w:rsidRPr="00D96837" w:rsidRDefault="00142B0C" w:rsidP="00D64DB0">
            <w:pPr>
              <w:jc w:val="left"/>
              <w:rPr>
                <w:rFonts w:eastAsia="Times New Roman" w:cstheme="minorHAnsi"/>
              </w:rPr>
            </w:pPr>
            <w:r w:rsidRPr="00D96837">
              <w:rPr>
                <w:rFonts w:eastAsia="Times New Roman" w:cstheme="minorHAnsi"/>
              </w:rPr>
              <w:t>Observation code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F632A" w14:textId="77777777" w:rsidR="00142B0C" w:rsidRPr="00D96837" w:rsidRDefault="00142B0C">
            <w:pPr>
              <w:rPr>
                <w:rFonts w:eastAsia="Times New Roman" w:cstheme="minorHAnsi"/>
              </w:rPr>
            </w:pPr>
            <w:r w:rsidRPr="00D96837">
              <w:rPr>
                <w:rFonts w:eastAsia="Times New Roman" w:cstheme="minorHAnsi"/>
              </w:rPr>
              <w:t>Code representing the observation using the agreed code systems.</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BF3B5" w14:textId="77777777" w:rsidR="00142B0C" w:rsidRPr="00D96837" w:rsidRDefault="00142B0C" w:rsidP="00D64DB0">
            <w:pPr>
              <w:jc w:val="left"/>
              <w:rPr>
                <w:rFonts w:eastAsia="Times New Roman" w:cstheme="minorHAnsi"/>
              </w:rPr>
            </w:pPr>
            <w:r w:rsidRPr="00D96837">
              <w:rPr>
                <w:rFonts w:eastAsia="Times New Roman" w:cstheme="minorHAnsi"/>
              </w:rPr>
              <w:t>LOINC</w:t>
            </w:r>
            <w:r w:rsidRPr="00D96837">
              <w:rPr>
                <w:rFonts w:eastAsia="Times New Roman" w:cstheme="minorHAnsi"/>
              </w:rPr>
              <w:br/>
              <w:t>NPU</w:t>
            </w:r>
            <w:r w:rsidRPr="00D96837">
              <w:rPr>
                <w:rFonts w:eastAsia="Times New Roman" w:cstheme="minorHAnsi"/>
              </w:rPr>
              <w:br/>
              <w:t>SNOMED CT</w:t>
            </w:r>
          </w:p>
        </w:tc>
      </w:tr>
      <w:tr w:rsidR="00D96837" w:rsidRPr="00D96837" w14:paraId="7D635ACD"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B1E83" w14:textId="77777777" w:rsidR="00142B0C" w:rsidRPr="00D96837" w:rsidRDefault="00142B0C">
            <w:pPr>
              <w:rPr>
                <w:rFonts w:eastAsia="Times New Roman" w:cstheme="minorHAnsi"/>
              </w:rPr>
            </w:pPr>
            <w:r w:rsidRPr="00D96837">
              <w:rPr>
                <w:rFonts w:eastAsia="Times New Roman" w:cstheme="minorHAnsi"/>
              </w:rPr>
              <w:t>A.5.2.3.1</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E52AC" w14:textId="77777777" w:rsidR="00142B0C" w:rsidRPr="00D96837" w:rsidRDefault="00142B0C" w:rsidP="00D64DB0">
            <w:pPr>
              <w:jc w:val="left"/>
              <w:rPr>
                <w:rFonts w:eastAsia="Times New Roman" w:cstheme="minorHAnsi"/>
              </w:rPr>
            </w:pPr>
            <w:r w:rsidRPr="00D96837">
              <w:rPr>
                <w:rFonts w:eastAsia="Times New Roman" w:cstheme="minorHAnsi"/>
              </w:rPr>
              <w:t>Observation name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6441C" w14:textId="77777777" w:rsidR="00142B0C" w:rsidRPr="00D96837" w:rsidRDefault="00142B0C">
            <w:pPr>
              <w:rPr>
                <w:rFonts w:eastAsia="Times New Roman" w:cstheme="minorHAnsi"/>
              </w:rPr>
            </w:pPr>
            <w:r w:rsidRPr="00D96837">
              <w:rPr>
                <w:rFonts w:eastAsia="Times New Roman" w:cstheme="minorHAnsi"/>
              </w:rPr>
              <w:t>Full name of the observation according to the used test coding standard.</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FC5C8" w14:textId="77777777" w:rsidR="00142B0C" w:rsidRPr="00D96837" w:rsidRDefault="00142B0C" w:rsidP="00D64DB0">
            <w:pPr>
              <w:jc w:val="left"/>
              <w:rPr>
                <w:rFonts w:eastAsia="Times New Roman" w:cstheme="minorHAnsi"/>
              </w:rPr>
            </w:pPr>
          </w:p>
        </w:tc>
      </w:tr>
      <w:tr w:rsidR="00D96837" w:rsidRPr="00D96837" w14:paraId="0704A4D7"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F5FCF" w14:textId="77777777" w:rsidR="00142B0C" w:rsidRPr="00D96837" w:rsidRDefault="00142B0C">
            <w:pPr>
              <w:rPr>
                <w:rFonts w:eastAsia="Times New Roman" w:cstheme="minorHAnsi"/>
              </w:rPr>
            </w:pPr>
            <w:r w:rsidRPr="00D96837">
              <w:rPr>
                <w:rFonts w:eastAsia="Times New Roman" w:cstheme="minorHAnsi"/>
              </w:rPr>
              <w:t>A.5.2.3.2</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B736B"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Observation original name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7CD4D" w14:textId="77777777" w:rsidR="00142B0C" w:rsidRPr="00D96837" w:rsidRDefault="00142B0C">
            <w:pPr>
              <w:rPr>
                <w:rFonts w:eastAsia="Times New Roman" w:cstheme="minorHAnsi"/>
              </w:rPr>
            </w:pPr>
            <w:r w:rsidRPr="00D96837">
              <w:rPr>
                <w:rFonts w:eastAsia="Times New Roman" w:cstheme="minorHAnsi"/>
              </w:rPr>
              <w:t>Original (conventional) name of the observation as used by the laboratory</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BDF5B" w14:textId="77777777" w:rsidR="00142B0C" w:rsidRPr="00D96837" w:rsidRDefault="00142B0C" w:rsidP="00D64DB0">
            <w:pPr>
              <w:jc w:val="left"/>
              <w:rPr>
                <w:rFonts w:eastAsia="Times New Roman" w:cstheme="minorHAnsi"/>
              </w:rPr>
            </w:pPr>
          </w:p>
        </w:tc>
      </w:tr>
      <w:tr w:rsidR="00D96837" w:rsidRPr="00D96837" w14:paraId="6BB8FDAE"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48C78" w14:textId="77777777" w:rsidR="00142B0C" w:rsidRPr="00D96837" w:rsidRDefault="00142B0C">
            <w:pPr>
              <w:rPr>
                <w:rFonts w:eastAsia="Times New Roman" w:cstheme="minorHAnsi"/>
              </w:rPr>
            </w:pPr>
            <w:r w:rsidRPr="00D96837">
              <w:rPr>
                <w:rFonts w:eastAsia="Times New Roman" w:cstheme="minorHAnsi"/>
              </w:rPr>
              <w:t>A.5.2.3.3</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DB28E"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Observation display name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7DF0F" w14:textId="77777777" w:rsidR="00142B0C" w:rsidRPr="00D96837" w:rsidRDefault="00142B0C">
            <w:pPr>
              <w:rPr>
                <w:rFonts w:eastAsia="Times New Roman" w:cstheme="minorHAnsi"/>
              </w:rPr>
            </w:pPr>
            <w:r w:rsidRPr="00D96837">
              <w:rPr>
                <w:rFonts w:eastAsia="Times New Roman" w:cstheme="minorHAnsi"/>
              </w:rPr>
              <w:t>Simplified (short name of the observation) for display.</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50475" w14:textId="77777777" w:rsidR="00142B0C" w:rsidRPr="00D96837" w:rsidRDefault="00142B0C" w:rsidP="00D64DB0">
            <w:pPr>
              <w:jc w:val="left"/>
              <w:rPr>
                <w:rFonts w:eastAsia="Times New Roman" w:cstheme="minorHAnsi"/>
              </w:rPr>
            </w:pPr>
          </w:p>
        </w:tc>
      </w:tr>
      <w:tr w:rsidR="00D96837" w:rsidRPr="00D96837" w14:paraId="59B68A8E"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8DBBF" w14:textId="77777777" w:rsidR="00142B0C" w:rsidRPr="00D96837" w:rsidRDefault="00142B0C">
            <w:pPr>
              <w:rPr>
                <w:rFonts w:eastAsia="Times New Roman" w:cstheme="minorHAnsi"/>
              </w:rPr>
            </w:pPr>
            <w:r w:rsidRPr="00D96837">
              <w:rPr>
                <w:rFonts w:eastAsia="Times New Roman" w:cstheme="minorHAnsi"/>
              </w:rPr>
              <w:t>A.5.2.4</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2F8A4" w14:textId="77777777" w:rsidR="00142B0C" w:rsidRPr="00D96837" w:rsidRDefault="00142B0C" w:rsidP="00D64DB0">
            <w:pPr>
              <w:jc w:val="left"/>
              <w:rPr>
                <w:rFonts w:eastAsia="Times New Roman" w:cstheme="minorHAnsi"/>
              </w:rPr>
            </w:pPr>
            <w:r w:rsidRPr="00D96837">
              <w:rPr>
                <w:rFonts w:eastAsia="Times New Roman" w:cstheme="minorHAnsi"/>
              </w:rPr>
              <w:t>Observation method</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985A4" w14:textId="77777777" w:rsidR="00142B0C" w:rsidRPr="00D96837" w:rsidRDefault="00142B0C">
            <w:pPr>
              <w:rPr>
                <w:rFonts w:eastAsia="Times New Roman" w:cstheme="minorHAnsi"/>
              </w:rPr>
            </w:pPr>
            <w:r w:rsidRPr="00D96837">
              <w:rPr>
                <w:rFonts w:eastAsia="Times New Roman" w:cstheme="minorHAnsi"/>
              </w:rPr>
              <w:t>Observation method (measurement principle) to obtain the result.</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8CB28" w14:textId="77777777" w:rsidR="00142B0C" w:rsidRPr="00D96837" w:rsidRDefault="00142B0C" w:rsidP="00D64DB0">
            <w:pPr>
              <w:jc w:val="left"/>
              <w:rPr>
                <w:rFonts w:eastAsia="Times New Roman" w:cstheme="minorHAnsi"/>
              </w:rPr>
            </w:pPr>
            <w:r w:rsidRPr="00D96837">
              <w:rPr>
                <w:rFonts w:eastAsia="Times New Roman" w:cstheme="minorHAnsi"/>
              </w:rPr>
              <w:t>SNOMED CT</w:t>
            </w:r>
          </w:p>
        </w:tc>
      </w:tr>
      <w:tr w:rsidR="00D96837" w:rsidRPr="00D96837" w14:paraId="6B23A62F"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E5F4C" w14:textId="77777777" w:rsidR="00142B0C" w:rsidRPr="00D96837" w:rsidRDefault="00142B0C">
            <w:pPr>
              <w:rPr>
                <w:rFonts w:eastAsia="Times New Roman" w:cstheme="minorHAnsi"/>
              </w:rPr>
            </w:pPr>
            <w:r w:rsidRPr="00D96837">
              <w:rPr>
                <w:rFonts w:eastAsia="Times New Roman" w:cstheme="minorHAnsi"/>
              </w:rPr>
              <w:t>A.5.2.5</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ACE29" w14:textId="77777777" w:rsidR="00142B0C" w:rsidRPr="00D96837" w:rsidRDefault="00142B0C" w:rsidP="00D64DB0">
            <w:pPr>
              <w:jc w:val="left"/>
              <w:rPr>
                <w:rFonts w:eastAsia="Times New Roman" w:cstheme="minorHAnsi"/>
              </w:rPr>
            </w:pPr>
            <w:r w:rsidRPr="00D96837">
              <w:rPr>
                <w:rFonts w:eastAsia="Times New Roman" w:cstheme="minorHAnsi"/>
              </w:rPr>
              <w:t>Observation device</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3D5C8" w14:textId="4188B3AE" w:rsidR="00142B0C" w:rsidRPr="00D96837" w:rsidRDefault="00142B0C">
            <w:pPr>
              <w:rPr>
                <w:rFonts w:eastAsia="Times New Roman" w:cstheme="minorHAnsi"/>
              </w:rPr>
            </w:pPr>
            <w:r w:rsidRPr="00D96837">
              <w:rPr>
                <w:rFonts w:eastAsia="Times New Roman" w:cstheme="minorHAnsi"/>
              </w:rPr>
              <w:t>Device (</w:t>
            </w:r>
            <w:r w:rsidR="00083124" w:rsidRPr="00D96837">
              <w:rPr>
                <w:rFonts w:eastAsia="Times New Roman" w:cstheme="minorHAnsi"/>
              </w:rPr>
              <w:t>analyser</w:t>
            </w:r>
            <w:r w:rsidRPr="00D96837">
              <w:rPr>
                <w:rFonts w:eastAsia="Times New Roman" w:cstheme="minorHAnsi"/>
              </w:rPr>
              <w:t>), laboratory test kit and used calibrator information (identifier, type, name, model, manufacturer)</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D4028" w14:textId="77777777" w:rsidR="00142B0C" w:rsidRPr="00D96837" w:rsidRDefault="00142B0C" w:rsidP="00D64DB0">
            <w:pPr>
              <w:pStyle w:val="NormalWeb"/>
              <w:jc w:val="left"/>
              <w:rPr>
                <w:rFonts w:cstheme="minorHAnsi"/>
              </w:rPr>
            </w:pPr>
            <w:r w:rsidRPr="00D96837">
              <w:rPr>
                <w:rFonts w:cstheme="minorHAnsi"/>
              </w:rPr>
              <w:t>SNOMED CT</w:t>
            </w:r>
          </w:p>
          <w:p w14:paraId="27D32AF4" w14:textId="77777777" w:rsidR="00142B0C" w:rsidRPr="00D96837" w:rsidRDefault="00142B0C" w:rsidP="00D64DB0">
            <w:pPr>
              <w:pStyle w:val="NormalWeb"/>
              <w:jc w:val="left"/>
              <w:rPr>
                <w:rFonts w:cstheme="minorHAnsi"/>
              </w:rPr>
            </w:pPr>
            <w:r w:rsidRPr="00D96837">
              <w:rPr>
                <w:rFonts w:cstheme="minorHAnsi"/>
              </w:rPr>
              <w:t>EMDN</w:t>
            </w:r>
          </w:p>
        </w:tc>
      </w:tr>
      <w:tr w:rsidR="00D96837" w:rsidRPr="00D96837" w14:paraId="7BB1A323"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B4738" w14:textId="77777777" w:rsidR="00142B0C" w:rsidRPr="00D96837" w:rsidRDefault="00142B0C">
            <w:pPr>
              <w:rPr>
                <w:rFonts w:eastAsia="Times New Roman" w:cstheme="minorHAnsi"/>
              </w:rPr>
            </w:pPr>
            <w:r w:rsidRPr="00D96837">
              <w:rPr>
                <w:rFonts w:eastAsia="Times New Roman" w:cstheme="minorHAnsi"/>
              </w:rPr>
              <w:t>A.5.2.8</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809C9" w14:textId="77777777" w:rsidR="00142B0C" w:rsidRPr="00D96837" w:rsidRDefault="00142B0C" w:rsidP="00D64DB0">
            <w:pPr>
              <w:jc w:val="left"/>
              <w:rPr>
                <w:rFonts w:eastAsia="Times New Roman" w:cstheme="minorHAnsi"/>
              </w:rPr>
            </w:pPr>
            <w:r w:rsidRPr="00D96837">
              <w:rPr>
                <w:rStyle w:val="inline-comment-marker"/>
                <w:rFonts w:eastAsia="Times New Roman" w:cstheme="minorHAnsi"/>
              </w:rPr>
              <w:t>Order</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C20B7" w14:textId="77777777" w:rsidR="00142B0C" w:rsidRPr="00D96837" w:rsidRDefault="00142B0C">
            <w:pPr>
              <w:rPr>
                <w:rFonts w:eastAsia="Times New Roman" w:cstheme="minorHAnsi"/>
              </w:rPr>
            </w:pPr>
            <w:r w:rsidRPr="00D96837">
              <w:rPr>
                <w:rFonts w:eastAsia="Times New Roman" w:cstheme="minorHAnsi"/>
              </w:rPr>
              <w:t>Identifies order and order placer this observation belongs to. </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FC4E6" w14:textId="77777777" w:rsidR="00142B0C" w:rsidRPr="00D96837" w:rsidRDefault="00142B0C" w:rsidP="00D64DB0">
            <w:pPr>
              <w:jc w:val="left"/>
              <w:rPr>
                <w:rFonts w:eastAsia="Times New Roman" w:cstheme="minorHAnsi"/>
              </w:rPr>
            </w:pPr>
          </w:p>
        </w:tc>
      </w:tr>
      <w:tr w:rsidR="00D96837" w:rsidRPr="00D96837" w14:paraId="5832B191"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C7205" w14:textId="77777777" w:rsidR="00142B0C" w:rsidRPr="00D96837" w:rsidRDefault="00142B0C">
            <w:pPr>
              <w:rPr>
                <w:rFonts w:eastAsia="Times New Roman" w:cstheme="minorHAnsi"/>
              </w:rPr>
            </w:pPr>
            <w:r w:rsidRPr="00D96837">
              <w:rPr>
                <w:rFonts w:eastAsia="Times New Roman" w:cstheme="minorHAnsi"/>
              </w:rPr>
              <w:lastRenderedPageBreak/>
              <w:t>A.5.2.9</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F10D9" w14:textId="77777777" w:rsidR="00142B0C" w:rsidRPr="00D96837" w:rsidRDefault="00142B0C" w:rsidP="00D64DB0">
            <w:pPr>
              <w:jc w:val="left"/>
              <w:rPr>
                <w:rFonts w:eastAsia="Times New Roman" w:cstheme="minorHAnsi"/>
              </w:rPr>
            </w:pPr>
            <w:r w:rsidRPr="00D96837">
              <w:rPr>
                <w:rFonts w:eastAsia="Times New Roman" w:cstheme="minorHAnsi"/>
              </w:rPr>
              <w:t>Performer</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5FEF1" w14:textId="77777777" w:rsidR="00142B0C" w:rsidRPr="00D96837" w:rsidRDefault="00142B0C">
            <w:pPr>
              <w:rPr>
                <w:rFonts w:eastAsia="Times New Roman" w:cstheme="minorHAnsi"/>
              </w:rPr>
            </w:pPr>
            <w:r w:rsidRPr="00D96837">
              <w:rPr>
                <w:rFonts w:eastAsia="Times New Roman" w:cstheme="minorHAnsi"/>
              </w:rPr>
              <w:t>Identifies the originator/author and provides provenance information about the source of the results data that may have not originated with the source of the whole Laboratory Report document. </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2408A" w14:textId="77777777" w:rsidR="00142B0C" w:rsidRPr="00D96837" w:rsidRDefault="00142B0C" w:rsidP="00D64DB0">
            <w:pPr>
              <w:jc w:val="left"/>
              <w:rPr>
                <w:rFonts w:eastAsia="Times New Roman" w:cstheme="minorHAnsi"/>
              </w:rPr>
            </w:pPr>
          </w:p>
        </w:tc>
      </w:tr>
      <w:tr w:rsidR="00D96837" w:rsidRPr="00D96837" w14:paraId="6407CD7F"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2F3CD" w14:textId="77777777" w:rsidR="00142B0C" w:rsidRPr="00D96837" w:rsidRDefault="00142B0C">
            <w:pPr>
              <w:rPr>
                <w:rFonts w:eastAsia="Times New Roman" w:cstheme="minorHAnsi"/>
              </w:rPr>
            </w:pPr>
            <w:r w:rsidRPr="00D96837">
              <w:rPr>
                <w:rFonts w:eastAsia="Times New Roman" w:cstheme="minorHAnsi"/>
              </w:rPr>
              <w:t>A.5.2.10</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FB712" w14:textId="77777777" w:rsidR="00142B0C" w:rsidRPr="00D96837" w:rsidRDefault="00142B0C" w:rsidP="00D64DB0">
            <w:pPr>
              <w:jc w:val="left"/>
              <w:rPr>
                <w:rFonts w:eastAsia="Times New Roman" w:cstheme="minorHAnsi"/>
              </w:rPr>
            </w:pPr>
            <w:r w:rsidRPr="00D96837">
              <w:rPr>
                <w:rFonts w:eastAsia="Times New Roman" w:cstheme="minorHAnsi"/>
              </w:rPr>
              <w:t>Reporter</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EFED6" w14:textId="77777777" w:rsidR="00142B0C" w:rsidRPr="00D96837" w:rsidRDefault="00142B0C">
            <w:pPr>
              <w:rPr>
                <w:rFonts w:eastAsia="Times New Roman" w:cstheme="minorHAnsi"/>
              </w:rPr>
            </w:pPr>
            <w:r w:rsidRPr="00D96837">
              <w:rPr>
                <w:rFonts w:eastAsia="Times New Roman" w:cstheme="minorHAnsi"/>
              </w:rPr>
              <w:t>With certain observation results, e.g. there may also be an interpreter or a person responsible for validation.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334A8" w14:textId="77777777" w:rsidR="00142B0C" w:rsidRPr="00D96837" w:rsidRDefault="00142B0C" w:rsidP="00D64DB0">
            <w:pPr>
              <w:jc w:val="left"/>
              <w:rPr>
                <w:rFonts w:eastAsia="Times New Roman" w:cstheme="minorHAnsi"/>
              </w:rPr>
            </w:pPr>
          </w:p>
        </w:tc>
      </w:tr>
      <w:tr w:rsidR="00D96837" w:rsidRPr="00D96837" w14:paraId="2F27B635"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37162" w14:textId="77777777" w:rsidR="00142B0C" w:rsidRPr="00D96837" w:rsidRDefault="00142B0C">
            <w:pPr>
              <w:rPr>
                <w:rFonts w:eastAsia="Times New Roman" w:cstheme="minorHAnsi"/>
              </w:rPr>
            </w:pPr>
            <w:r w:rsidRPr="00D96837">
              <w:rPr>
                <w:rFonts w:eastAsia="Times New Roman" w:cstheme="minorHAnsi"/>
              </w:rPr>
              <w:t>A.5.2.11</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173D2" w14:textId="77777777" w:rsidR="00142B0C" w:rsidRPr="00D96837" w:rsidRDefault="00142B0C" w:rsidP="00D64DB0">
            <w:pPr>
              <w:jc w:val="left"/>
              <w:rPr>
                <w:rFonts w:eastAsia="Times New Roman" w:cstheme="minorHAnsi"/>
              </w:rPr>
            </w:pPr>
            <w:r w:rsidRPr="00D96837">
              <w:rPr>
                <w:rFonts w:eastAsia="Times New Roman" w:cstheme="minorHAnsi"/>
              </w:rPr>
              <w:t xml:space="preserve">Observation </w:t>
            </w:r>
            <w:r w:rsidRPr="00D96837">
              <w:rPr>
                <w:rStyle w:val="inline-comment-marker"/>
                <w:rFonts w:eastAsia="Times New Roman" w:cstheme="minorHAnsi"/>
              </w:rPr>
              <w:t>result</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53A78" w14:textId="77777777" w:rsidR="00142B0C" w:rsidRPr="00D96837" w:rsidRDefault="00142B0C">
            <w:pPr>
              <w:rPr>
                <w:rFonts w:eastAsia="Times New Roman" w:cstheme="minorHAnsi"/>
              </w:rPr>
            </w:pPr>
            <w:r w:rsidRPr="00D96837">
              <w:rPr>
                <w:rStyle w:val="inline-comment-marker"/>
                <w:rFonts w:eastAsia="Times New Roman" w:cstheme="minorHAnsi"/>
              </w:rPr>
              <w:t>Result</w:t>
            </w:r>
            <w:r w:rsidRPr="00D96837">
              <w:rPr>
                <w:rFonts w:eastAsia="Times New Roman" w:cstheme="minorHAnsi"/>
              </w:rPr>
              <w:t> of the observation including text, numeric and coded results of the measurement and measurement uncertainty. Content of the observation result will vary according to the type of the observation.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0FF1D" w14:textId="77777777" w:rsidR="00142B0C" w:rsidRPr="00D96837" w:rsidRDefault="00142B0C" w:rsidP="00D64DB0">
            <w:pPr>
              <w:jc w:val="left"/>
              <w:rPr>
                <w:rFonts w:eastAsia="Times New Roman" w:cstheme="minorHAnsi"/>
              </w:rPr>
            </w:pPr>
            <w:r w:rsidRPr="00D96837">
              <w:rPr>
                <w:rFonts w:eastAsia="Times New Roman" w:cstheme="minorHAnsi"/>
              </w:rPr>
              <w:t>SNOMED CT (for ordinal or nominal scale results and result interpretation)</w:t>
            </w:r>
            <w:r w:rsidRPr="00D96837">
              <w:rPr>
                <w:rFonts w:eastAsia="Times New Roman" w:cstheme="minorHAnsi"/>
              </w:rPr>
              <w:br/>
            </w:r>
            <w:r w:rsidRPr="00D96837">
              <w:rPr>
                <w:rFonts w:eastAsia="Times New Roman" w:cstheme="minorHAnsi"/>
              </w:rPr>
              <w:br/>
              <w:t>UCUM (for units)</w:t>
            </w:r>
          </w:p>
        </w:tc>
      </w:tr>
      <w:tr w:rsidR="00D96837" w:rsidRPr="00D96837" w14:paraId="7D3C9E5D"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85CB59" w14:textId="77777777" w:rsidR="00142B0C" w:rsidRPr="00D96837" w:rsidRDefault="00142B0C">
            <w:pPr>
              <w:rPr>
                <w:rFonts w:eastAsia="Times New Roman" w:cstheme="minorHAnsi"/>
              </w:rPr>
            </w:pPr>
            <w:r w:rsidRPr="00D96837">
              <w:rPr>
                <w:rFonts w:eastAsia="Times New Roman" w:cstheme="minorHAnsi"/>
              </w:rPr>
              <w:t>A.5.2.12</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6E2BC" w14:textId="77777777" w:rsidR="00142B0C" w:rsidRPr="00D96837" w:rsidRDefault="00142B0C" w:rsidP="00D64DB0">
            <w:pPr>
              <w:jc w:val="left"/>
              <w:rPr>
                <w:rFonts w:eastAsia="Times New Roman" w:cstheme="minorHAnsi"/>
              </w:rPr>
            </w:pPr>
            <w:r w:rsidRPr="00D96837">
              <w:rPr>
                <w:rFonts w:eastAsia="Times New Roman" w:cstheme="minorHAnsi"/>
              </w:rPr>
              <w:t>Observation interpretation</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121F" w14:textId="77777777" w:rsidR="00142B0C" w:rsidRPr="00D96837" w:rsidRDefault="00142B0C" w:rsidP="00142B0C">
            <w:pPr>
              <w:rPr>
                <w:rFonts w:eastAsia="Times New Roman" w:cstheme="minorHAnsi"/>
              </w:rPr>
            </w:pPr>
            <w:r w:rsidRPr="00D96837">
              <w:rPr>
                <w:rFonts w:eastAsia="Times New Roman" w:cstheme="minorHAnsi"/>
              </w:rPr>
              <w:t>Information about reference intervals and result interpretation.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52892" w14:textId="77777777" w:rsidR="00142B0C" w:rsidRPr="00D96837" w:rsidRDefault="00142B0C" w:rsidP="00D64DB0">
            <w:pPr>
              <w:pStyle w:val="NormalWeb"/>
              <w:jc w:val="left"/>
              <w:rPr>
                <w:rFonts w:cstheme="minorHAnsi"/>
              </w:rPr>
            </w:pPr>
            <w:r w:rsidRPr="00D96837">
              <w:rPr>
                <w:rStyle w:val="inline-comment-marker"/>
                <w:rFonts w:cstheme="minorHAnsi"/>
              </w:rPr>
              <w:t>SNOMED CT</w:t>
            </w:r>
          </w:p>
          <w:p w14:paraId="070245CE" w14:textId="77777777" w:rsidR="00142B0C" w:rsidRPr="00D96837" w:rsidRDefault="00142B0C" w:rsidP="00D64DB0">
            <w:pPr>
              <w:pStyle w:val="NormalWeb"/>
              <w:jc w:val="left"/>
              <w:rPr>
                <w:rFonts w:cstheme="minorHAnsi"/>
              </w:rPr>
            </w:pPr>
            <w:r w:rsidRPr="00D96837">
              <w:rPr>
                <w:rStyle w:val="inline-comment-marker"/>
                <w:rFonts w:cstheme="minorHAnsi"/>
              </w:rPr>
              <w:t>HL7 v3 Code System ObservationInterpretation</w:t>
            </w:r>
          </w:p>
        </w:tc>
      </w:tr>
      <w:tr w:rsidR="00D96837" w:rsidRPr="00D96837" w14:paraId="7C70A63D"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44E46" w14:textId="77777777" w:rsidR="00142B0C" w:rsidRPr="00D96837" w:rsidRDefault="00142B0C">
            <w:pPr>
              <w:rPr>
                <w:rFonts w:eastAsia="Times New Roman" w:cstheme="minorHAnsi"/>
              </w:rPr>
            </w:pPr>
            <w:r w:rsidRPr="00D96837">
              <w:rPr>
                <w:rFonts w:eastAsia="Times New Roman" w:cstheme="minorHAnsi"/>
              </w:rPr>
              <w:t>A.5.2.13</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B89E6" w14:textId="77777777" w:rsidR="00142B0C" w:rsidRPr="00D96837" w:rsidRDefault="00142B0C" w:rsidP="00D64DB0">
            <w:pPr>
              <w:jc w:val="left"/>
              <w:rPr>
                <w:rFonts w:eastAsia="Times New Roman" w:cstheme="minorHAnsi"/>
              </w:rPr>
            </w:pPr>
            <w:r w:rsidRPr="00D96837">
              <w:rPr>
                <w:rFonts w:eastAsia="Times New Roman" w:cstheme="minorHAnsi"/>
              </w:rPr>
              <w:t>Result description</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63EC8" w14:textId="77777777" w:rsidR="00142B0C" w:rsidRPr="00D96837" w:rsidRDefault="00142B0C">
            <w:pPr>
              <w:rPr>
                <w:rFonts w:eastAsia="Times New Roman" w:cstheme="minorHAnsi"/>
              </w:rPr>
            </w:pPr>
            <w:r w:rsidRPr="00D96837">
              <w:rPr>
                <w:rFonts w:eastAsia="Times New Roman" w:cstheme="minorHAnsi"/>
              </w:rPr>
              <w:t>Comments and narrative representation of the observation result and findings.</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34CA9" w14:textId="77777777" w:rsidR="00142B0C" w:rsidRPr="00D96837" w:rsidRDefault="00142B0C" w:rsidP="00D64DB0">
            <w:pPr>
              <w:jc w:val="left"/>
              <w:rPr>
                <w:rFonts w:eastAsia="Times New Roman" w:cstheme="minorHAnsi"/>
              </w:rPr>
            </w:pPr>
          </w:p>
        </w:tc>
      </w:tr>
      <w:tr w:rsidR="00D96837" w:rsidRPr="00D96837" w14:paraId="591C5430" w14:textId="77777777" w:rsidTr="00F9067D">
        <w:trPr>
          <w:divId w:val="1738165318"/>
          <w:cantSplit/>
        </w:trPr>
        <w:tc>
          <w:tcPr>
            <w:tcW w:w="4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670DE" w14:textId="77777777" w:rsidR="00142B0C" w:rsidRPr="00D96837" w:rsidRDefault="00142B0C">
            <w:pPr>
              <w:rPr>
                <w:rFonts w:eastAsia="Times New Roman" w:cstheme="minorHAnsi"/>
              </w:rPr>
            </w:pPr>
            <w:r w:rsidRPr="00D96837">
              <w:rPr>
                <w:rFonts w:eastAsia="Times New Roman" w:cstheme="minorHAnsi"/>
              </w:rPr>
              <w:t>A.5.2.14</w:t>
            </w:r>
          </w:p>
        </w:tc>
        <w:tc>
          <w:tcPr>
            <w:tcW w:w="8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4AE1E" w14:textId="77777777" w:rsidR="00142B0C" w:rsidRPr="00D96837" w:rsidRDefault="00142B0C" w:rsidP="00D64DB0">
            <w:pPr>
              <w:jc w:val="left"/>
              <w:rPr>
                <w:rFonts w:eastAsia="Times New Roman" w:cstheme="minorHAnsi"/>
              </w:rPr>
            </w:pPr>
            <w:r w:rsidRPr="00D96837">
              <w:rPr>
                <w:rFonts w:eastAsia="Times New Roman" w:cstheme="minorHAnsi"/>
              </w:rPr>
              <w:t>Accreditation status</w:t>
            </w:r>
          </w:p>
        </w:tc>
        <w:tc>
          <w:tcPr>
            <w:tcW w:w="26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89AF4" w14:textId="77777777" w:rsidR="00142B0C" w:rsidRPr="00D96837" w:rsidRDefault="00142B0C">
            <w:pPr>
              <w:rPr>
                <w:rFonts w:eastAsia="Times New Roman" w:cstheme="minorHAnsi"/>
              </w:rPr>
            </w:pPr>
            <w:r w:rsidRPr="00D96837">
              <w:rPr>
                <w:rFonts w:eastAsia="Times New Roman" w:cstheme="minorHAnsi"/>
              </w:rPr>
              <w:t>Accreditation status of the laboratory for the particular observation.</w:t>
            </w:r>
          </w:p>
        </w:tc>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D4567" w14:textId="77777777" w:rsidR="00142B0C" w:rsidRPr="00D96837" w:rsidRDefault="00142B0C" w:rsidP="00D64DB0">
            <w:pPr>
              <w:jc w:val="left"/>
              <w:rPr>
                <w:rFonts w:eastAsia="Times New Roman" w:cstheme="minorHAnsi"/>
              </w:rPr>
            </w:pPr>
          </w:p>
        </w:tc>
      </w:tr>
    </w:tbl>
    <w:p w14:paraId="2ED69220" w14:textId="77777777" w:rsidR="00142B0C" w:rsidRPr="00D96837" w:rsidRDefault="00142B0C" w:rsidP="00137E13">
      <w:pPr>
        <w:pStyle w:val="Heading1"/>
        <w:spacing w:before="600" w:beforeAutospacing="0" w:after="240" w:afterAutospacing="0"/>
        <w:ind w:left="431" w:hanging="431"/>
        <w:rPr>
          <w:rFonts w:cstheme="minorHAnsi"/>
        </w:rPr>
      </w:pPr>
      <w:bookmarkStart w:id="59" w:name="_Toc103350470"/>
      <w:r w:rsidRPr="00D96837">
        <w:rPr>
          <w:rFonts w:cstheme="minorHAnsi"/>
        </w:rPr>
        <w:t>REFERENCES AND EXAMPLES</w:t>
      </w:r>
      <w:bookmarkEnd w:id="59"/>
    </w:p>
    <w:p w14:paraId="78B0A38C" w14:textId="77777777" w:rsidR="00142B0C" w:rsidRPr="00D96837" w:rsidRDefault="00142B0C">
      <w:pPr>
        <w:pStyle w:val="NormalWeb"/>
        <w:rPr>
          <w:rFonts w:cstheme="minorHAnsi"/>
        </w:rPr>
      </w:pPr>
      <w:r w:rsidRPr="00D96837">
        <w:rPr>
          <w:rFonts w:cstheme="minorHAnsi"/>
        </w:rPr>
        <w:t>ISO 15189</w:t>
      </w:r>
    </w:p>
    <w:p w14:paraId="2B7F2E77" w14:textId="77777777" w:rsidR="00142B0C" w:rsidRPr="00D96837" w:rsidRDefault="00142B0C">
      <w:pPr>
        <w:pStyle w:val="NormalWeb"/>
        <w:rPr>
          <w:rFonts w:cstheme="minorHAnsi"/>
        </w:rPr>
      </w:pPr>
      <w:r w:rsidRPr="00D96837">
        <w:rPr>
          <w:rFonts w:cstheme="minorHAnsi"/>
        </w:rPr>
        <w:t>IHE XD-LAB</w:t>
      </w:r>
    </w:p>
    <w:sectPr w:rsidR="00142B0C" w:rsidRPr="00D96837" w:rsidSect="00F9067D">
      <w:pgSz w:w="15840" w:h="12240" w:orient="landscape"/>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cello Melgara" w:date="2022-05-12T09:01:00Z" w:initials="MM">
    <w:p w14:paraId="62599266" w14:textId="77777777" w:rsidR="00224BC2" w:rsidRDefault="00224BC2" w:rsidP="00EC08BB">
      <w:pPr>
        <w:pStyle w:val="CommentText"/>
        <w:jc w:val="left"/>
      </w:pPr>
      <w:r>
        <w:rPr>
          <w:rStyle w:val="CommentReference"/>
        </w:rPr>
        <w:annotationRef/>
      </w:r>
      <w:r>
        <w:t>I would not put this as the first one, because it is not the mostly likely to be implemented</w:t>
      </w:r>
    </w:p>
  </w:comment>
  <w:comment w:id="4" w:author="Karlsson, Daniel" w:date="2022-05-12T09:34:00Z" w:initials="KD">
    <w:p w14:paraId="0CAD7761" w14:textId="468921B8" w:rsidR="006B6428" w:rsidRDefault="006B6428">
      <w:pPr>
        <w:pStyle w:val="CommentText"/>
      </w:pPr>
      <w:r>
        <w:rPr>
          <w:rStyle w:val="CommentReference"/>
        </w:rPr>
        <w:annotationRef/>
      </w:r>
      <w:r>
        <w:t>I’m not sure about implementation, but this will likely be the most requested by users</w:t>
      </w:r>
    </w:p>
  </w:comment>
  <w:comment w:id="5" w:author="Marcello Melgara" w:date="2022-05-12T09:04:00Z" w:initials="MM">
    <w:p w14:paraId="04F893BF" w14:textId="77777777" w:rsidR="00224BC2" w:rsidRDefault="00224BC2" w:rsidP="00B840B1">
      <w:pPr>
        <w:pStyle w:val="CommentText"/>
        <w:jc w:val="left"/>
      </w:pPr>
      <w:r>
        <w:rPr>
          <w:rStyle w:val="CommentReference"/>
        </w:rPr>
        <w:annotationRef/>
      </w:r>
      <w:r>
        <w:t>In this context, I would suggest to avoid short forms like "id", but go for the complete "identifier"</w:t>
      </w:r>
    </w:p>
  </w:comment>
  <w:comment w:id="6" w:author="Karlsson, Daniel" w:date="2022-05-12T09:40:00Z" w:initials="KD">
    <w:p w14:paraId="15DF7BF8" w14:textId="45993605" w:rsidR="006B6428" w:rsidRDefault="006B6428">
      <w:pPr>
        <w:pStyle w:val="CommentText"/>
      </w:pPr>
      <w:r>
        <w:rPr>
          <w:rStyle w:val="CommentReference"/>
        </w:rPr>
        <w:annotationRef/>
      </w:r>
      <w:r>
        <w:t>Agree, but as this is for the future we will have sufficient time to fine tune the wording</w:t>
      </w:r>
    </w:p>
  </w:comment>
  <w:comment w:id="7" w:author="Karlsson, Daniel" w:date="2022-05-12T09:40:00Z" w:initials="KD">
    <w:p w14:paraId="21BA4957" w14:textId="029C5B30" w:rsidR="006B6428" w:rsidRDefault="006B6428">
      <w:pPr>
        <w:pStyle w:val="CommentText"/>
      </w:pPr>
      <w:r>
        <w:rPr>
          <w:rStyle w:val="CommentReference"/>
        </w:rPr>
        <w:annotationRef/>
      </w:r>
    </w:p>
  </w:comment>
  <w:comment w:id="8" w:author="Marcello Melgara" w:date="2022-05-12T09:09:00Z" w:initials="MM">
    <w:p w14:paraId="0CACBD13" w14:textId="77777777" w:rsidR="00955F52" w:rsidRDefault="00955F52" w:rsidP="008459FC">
      <w:pPr>
        <w:pStyle w:val="CommentText"/>
        <w:jc w:val="left"/>
      </w:pPr>
      <w:r>
        <w:rPr>
          <w:rStyle w:val="CommentReference"/>
        </w:rPr>
        <w:annotationRef/>
      </w:r>
      <w:r>
        <w:t>As before</w:t>
      </w:r>
    </w:p>
  </w:comment>
  <w:comment w:id="27" w:author="Hynek Kruzik" w:date="2022-05-13T15:27:00Z" w:initials="HK">
    <w:p w14:paraId="566E8FEE" w14:textId="4AE30A47" w:rsidR="006822FD" w:rsidRDefault="006822FD">
      <w:pPr>
        <w:pStyle w:val="CommentText"/>
      </w:pPr>
      <w:r>
        <w:rPr>
          <w:rStyle w:val="CommentReference"/>
        </w:rPr>
        <w:annotationRef/>
      </w:r>
      <w:r>
        <w:t xml:space="preserve">I am not sure if we should use a single word </w:t>
      </w:r>
      <w:proofErr w:type="spellStart"/>
      <w:r>
        <w:t>valuset</w:t>
      </w:r>
      <w:proofErr w:type="spellEnd"/>
      <w:r>
        <w:t xml:space="preserve"> or rather two words “value set”</w:t>
      </w:r>
      <w:r w:rsidR="00570847">
        <w:t>. The second is correct to my opinion. However, whatever we will decide, should be used consistently across all 3 (4) guidelines.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99266" w15:done="1"/>
  <w15:commentEx w15:paraId="0CAD7761" w15:paraIdParent="62599266" w15:done="1"/>
  <w15:commentEx w15:paraId="04F893BF" w15:done="1"/>
  <w15:commentEx w15:paraId="15DF7BF8" w15:paraIdParent="04F893BF" w15:done="1"/>
  <w15:commentEx w15:paraId="21BA4957" w15:paraIdParent="04F893BF" w15:done="1"/>
  <w15:commentEx w15:paraId="0CACBD13" w15:done="1"/>
  <w15:commentEx w15:paraId="566E8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74B76" w16cex:dateUtc="2022-05-12T07:01:00Z"/>
  <w16cex:commentExtensible w16cex:durableId="26275324" w16cex:dateUtc="2022-05-12T07:34:00Z"/>
  <w16cex:commentExtensible w16cex:durableId="26274C01" w16cex:dateUtc="2022-05-12T07:04:00Z"/>
  <w16cex:commentExtensible w16cex:durableId="26275471" w16cex:dateUtc="2022-05-12T07:40:00Z"/>
  <w16cex:commentExtensible w16cex:durableId="262754A3" w16cex:dateUtc="2022-05-12T07:40:00Z"/>
  <w16cex:commentExtensible w16cex:durableId="26274D53" w16cex:dateUtc="2022-05-12T07:09:00Z"/>
  <w16cex:commentExtensible w16cex:durableId="2628F756" w16cex:dateUtc="2022-05-13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99266" w16cid:durableId="26274B76"/>
  <w16cid:commentId w16cid:paraId="0CAD7761" w16cid:durableId="26275324"/>
  <w16cid:commentId w16cid:paraId="04F893BF" w16cid:durableId="26274C01"/>
  <w16cid:commentId w16cid:paraId="15DF7BF8" w16cid:durableId="26275471"/>
  <w16cid:commentId w16cid:paraId="21BA4957" w16cid:durableId="262754A3"/>
  <w16cid:commentId w16cid:paraId="0CACBD13" w16cid:durableId="26274D53"/>
  <w16cid:commentId w16cid:paraId="566E8FEE" w16cid:durableId="2628F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8704" w14:textId="77777777" w:rsidR="003632A2" w:rsidRDefault="003632A2" w:rsidP="00377136">
      <w:r>
        <w:separator/>
      </w:r>
    </w:p>
  </w:endnote>
  <w:endnote w:type="continuationSeparator" w:id="0">
    <w:p w14:paraId="61221109" w14:textId="77777777" w:rsidR="003632A2" w:rsidRDefault="003632A2" w:rsidP="00377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D0C6" w14:textId="5785F89D" w:rsidR="00142B0C" w:rsidRPr="00F163C7" w:rsidRDefault="00142B0C" w:rsidP="00F163C7">
    <w:pPr>
      <w:pStyle w:val="Footer"/>
      <w:tabs>
        <w:tab w:val="clear" w:pos="4513"/>
      </w:tabs>
      <w:rPr>
        <w:rFonts w:cstheme="minorHAnsi"/>
      </w:rPr>
    </w:pPr>
    <w:r>
      <w:rPr>
        <w:rFonts w:cstheme="minorHAnsi"/>
      </w:rPr>
      <w:t xml:space="preserve">Laboratory Results guidelines, Release </w:t>
    </w:r>
    <w:r w:rsidR="0081697B">
      <w:rPr>
        <w:rFonts w:cstheme="minorHAnsi"/>
      </w:rPr>
      <w:t>1</w:t>
    </w:r>
    <w:r>
      <w:rPr>
        <w:rFonts w:cstheme="minorHAnsi"/>
      </w:rPr>
      <w:t xml:space="preserve">, Jun 2022 </w:t>
    </w:r>
    <w:r>
      <w:rPr>
        <w:rFonts w:cstheme="minorHAnsi"/>
      </w:rPr>
      <w:ptab w:relativeTo="margin" w:alignment="right" w:leader="none"/>
    </w:r>
    <w:r>
      <w:rPr>
        <w:rFonts w:cstheme="minorHAnsi"/>
        <w:bCs/>
      </w:rPr>
      <w:fldChar w:fldCharType="begin"/>
    </w:r>
    <w:r>
      <w:rPr>
        <w:rFonts w:cstheme="minorHAnsi"/>
        <w:bCs/>
      </w:rPr>
      <w:instrText xml:space="preserve"> PAGE  \* Arabic  \* MERGEFORMAT </w:instrText>
    </w:r>
    <w:r>
      <w:rPr>
        <w:rFonts w:cstheme="minorHAnsi"/>
        <w:bCs/>
      </w:rPr>
      <w:fldChar w:fldCharType="separate"/>
    </w:r>
    <w:r w:rsidR="00E80565">
      <w:rPr>
        <w:rFonts w:cstheme="minorHAnsi"/>
        <w:bCs/>
        <w:noProof/>
      </w:rPr>
      <w:t>20</w:t>
    </w:r>
    <w:r>
      <w:rPr>
        <w:rFonts w:cstheme="minorHAnsi"/>
        <w:bCs/>
      </w:rPr>
      <w:fldChar w:fldCharType="end"/>
    </w:r>
    <w:r>
      <w:rPr>
        <w:rFonts w:cstheme="minorHAnsi"/>
      </w:rPr>
      <w:t xml:space="preserve"> / </w:t>
    </w:r>
    <w:r>
      <w:rPr>
        <w:rFonts w:cstheme="minorHAnsi"/>
        <w:bCs/>
      </w:rPr>
      <w:fldChar w:fldCharType="begin"/>
    </w:r>
    <w:r>
      <w:rPr>
        <w:rFonts w:cstheme="minorHAnsi"/>
        <w:bCs/>
      </w:rPr>
      <w:instrText xml:space="preserve"> NUMPAGES  \* Arabic  \* MERGEFORMAT </w:instrText>
    </w:r>
    <w:r>
      <w:rPr>
        <w:rFonts w:cstheme="minorHAnsi"/>
        <w:bCs/>
      </w:rPr>
      <w:fldChar w:fldCharType="separate"/>
    </w:r>
    <w:r w:rsidR="00E80565">
      <w:rPr>
        <w:rFonts w:cstheme="minorHAnsi"/>
        <w:bCs/>
        <w:noProof/>
      </w:rPr>
      <w:t>32</w:t>
    </w:r>
    <w:r>
      <w:rPr>
        <w:rFonts w:cstheme="minorHAnsi"/>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CB71" w14:textId="77777777" w:rsidR="003632A2" w:rsidRDefault="003632A2" w:rsidP="00377136">
      <w:r>
        <w:separator/>
      </w:r>
    </w:p>
  </w:footnote>
  <w:footnote w:type="continuationSeparator" w:id="0">
    <w:p w14:paraId="14221800" w14:textId="77777777" w:rsidR="003632A2" w:rsidRDefault="003632A2" w:rsidP="00377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5971" w14:textId="77777777" w:rsidR="00142B0C" w:rsidRDefault="00142B0C" w:rsidP="00F163C7">
    <w:pPr>
      <w:pStyle w:val="Header"/>
      <w:jc w:val="center"/>
      <w:rPr>
        <w:rFonts w:cstheme="minorHAnsi"/>
      </w:rPr>
    </w:pPr>
    <w:r>
      <w:rPr>
        <w:rFonts w:cstheme="minorHAnsi"/>
      </w:rPr>
      <w:t>eHealth Network guidelines</w:t>
    </w:r>
  </w:p>
  <w:p w14:paraId="06E31461" w14:textId="77777777" w:rsidR="00142B0C" w:rsidRDefault="00142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8EF"/>
    <w:multiLevelType w:val="multilevel"/>
    <w:tmpl w:val="0E66B3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6F98"/>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C1DA1"/>
    <w:multiLevelType w:val="multilevel"/>
    <w:tmpl w:val="D84EAB6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4744AE"/>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91872"/>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72114"/>
    <w:multiLevelType w:val="multilevel"/>
    <w:tmpl w:val="7812B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47CA0"/>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571F7"/>
    <w:multiLevelType w:val="multilevel"/>
    <w:tmpl w:val="907ED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D65E5"/>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B6223"/>
    <w:multiLevelType w:val="multilevel"/>
    <w:tmpl w:val="907ED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54F58"/>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B487B"/>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21A9E"/>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410F4"/>
    <w:multiLevelType w:val="multilevel"/>
    <w:tmpl w:val="266C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E1024"/>
    <w:multiLevelType w:val="multilevel"/>
    <w:tmpl w:val="EC66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17A8E"/>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03BF3"/>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11926"/>
    <w:multiLevelType w:val="multilevel"/>
    <w:tmpl w:val="907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269183">
    <w:abstractNumId w:val="13"/>
  </w:num>
  <w:num w:numId="2" w16cid:durableId="267662585">
    <w:abstractNumId w:val="0"/>
  </w:num>
  <w:num w:numId="3" w16cid:durableId="319499718">
    <w:abstractNumId w:val="5"/>
  </w:num>
  <w:num w:numId="4" w16cid:durableId="1286624234">
    <w:abstractNumId w:val="4"/>
  </w:num>
  <w:num w:numId="5" w16cid:durableId="22480895">
    <w:abstractNumId w:val="16"/>
  </w:num>
  <w:num w:numId="6" w16cid:durableId="792484847">
    <w:abstractNumId w:val="7"/>
  </w:num>
  <w:num w:numId="7" w16cid:durableId="1009210103">
    <w:abstractNumId w:val="15"/>
  </w:num>
  <w:num w:numId="8" w16cid:durableId="1608657104">
    <w:abstractNumId w:val="8"/>
  </w:num>
  <w:num w:numId="9" w16cid:durableId="310059281">
    <w:abstractNumId w:val="10"/>
  </w:num>
  <w:num w:numId="10" w16cid:durableId="592864660">
    <w:abstractNumId w:val="6"/>
  </w:num>
  <w:num w:numId="11" w16cid:durableId="1357149966">
    <w:abstractNumId w:val="11"/>
  </w:num>
  <w:num w:numId="12" w16cid:durableId="253904361">
    <w:abstractNumId w:val="12"/>
  </w:num>
  <w:num w:numId="13" w16cid:durableId="1815100334">
    <w:abstractNumId w:val="9"/>
  </w:num>
  <w:num w:numId="14" w16cid:durableId="690298283">
    <w:abstractNumId w:val="3"/>
  </w:num>
  <w:num w:numId="15" w16cid:durableId="426119920">
    <w:abstractNumId w:val="17"/>
  </w:num>
  <w:num w:numId="16" w16cid:durableId="1249117106">
    <w:abstractNumId w:val="14"/>
  </w:num>
  <w:num w:numId="17" w16cid:durableId="811562456">
    <w:abstractNumId w:val="1"/>
  </w:num>
  <w:num w:numId="18" w16cid:durableId="198907164">
    <w:abstractNumId w:val="2"/>
  </w:num>
  <w:num w:numId="19" w16cid:durableId="2073648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880276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lo Melgara">
    <w15:presenceInfo w15:providerId="AD" w15:userId="S::marcello.melgara@melgara.onmicrosoft.com::e4abf7f1-29d0-4739-b509-bd249804b775"/>
  </w15:person>
  <w15:person w15:author="Karlsson, Daniel">
    <w15:presenceInfo w15:providerId="AD" w15:userId="S-1-5-21-2075942658-1792417684-393963531-30767"/>
  </w15:person>
  <w15:person w15:author="Weber, Stefanie">
    <w15:presenceInfo w15:providerId="AD" w15:userId="S-1-5-21-4023030706-2081255138-1313008781-14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grammar="clean"/>
  <w:trackRevisions/>
  <w:defaultTabStop w:val="720"/>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36"/>
    <w:rsid w:val="00083124"/>
    <w:rsid w:val="000B5AEA"/>
    <w:rsid w:val="000D0C2F"/>
    <w:rsid w:val="000D472D"/>
    <w:rsid w:val="000E2400"/>
    <w:rsid w:val="00103CBF"/>
    <w:rsid w:val="00124F1F"/>
    <w:rsid w:val="00127CE4"/>
    <w:rsid w:val="00137E13"/>
    <w:rsid w:val="00142B0C"/>
    <w:rsid w:val="00216B74"/>
    <w:rsid w:val="00224BC2"/>
    <w:rsid w:val="003632A2"/>
    <w:rsid w:val="00377136"/>
    <w:rsid w:val="003E251F"/>
    <w:rsid w:val="004458F1"/>
    <w:rsid w:val="00466118"/>
    <w:rsid w:val="004B1F19"/>
    <w:rsid w:val="00570847"/>
    <w:rsid w:val="00580277"/>
    <w:rsid w:val="005A7A45"/>
    <w:rsid w:val="005D7CC1"/>
    <w:rsid w:val="0065576A"/>
    <w:rsid w:val="006822FD"/>
    <w:rsid w:val="006B6428"/>
    <w:rsid w:val="00731419"/>
    <w:rsid w:val="0081697B"/>
    <w:rsid w:val="00820A83"/>
    <w:rsid w:val="008E40C6"/>
    <w:rsid w:val="00955F52"/>
    <w:rsid w:val="00A14A96"/>
    <w:rsid w:val="00A31333"/>
    <w:rsid w:val="00A60F2A"/>
    <w:rsid w:val="00BF64DC"/>
    <w:rsid w:val="00C5659C"/>
    <w:rsid w:val="00CE113D"/>
    <w:rsid w:val="00D36EB2"/>
    <w:rsid w:val="00D6408F"/>
    <w:rsid w:val="00D64DB0"/>
    <w:rsid w:val="00D96837"/>
    <w:rsid w:val="00E80565"/>
    <w:rsid w:val="00EC6792"/>
    <w:rsid w:val="00F050D5"/>
    <w:rsid w:val="00F163C7"/>
    <w:rsid w:val="00F9067D"/>
    <w:rsid w:val="00FB2531"/>
    <w:rsid w:val="00FD0C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949C8"/>
  <w15:chartTrackingRefBased/>
  <w15:docId w15:val="{9582C82C-42E7-4D50-8A4E-768B3CEB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F1"/>
    <w:pPr>
      <w:jc w:val="both"/>
    </w:pPr>
    <w:rPr>
      <w:rFonts w:asciiTheme="minorHAnsi" w:eastAsiaTheme="minorEastAsia" w:hAnsiTheme="minorHAnsi"/>
      <w:sz w:val="24"/>
      <w:szCs w:val="24"/>
    </w:rPr>
  </w:style>
  <w:style w:type="paragraph" w:styleId="Heading1">
    <w:name w:val="heading 1"/>
    <w:basedOn w:val="Normal"/>
    <w:link w:val="Heading1Char"/>
    <w:uiPriority w:val="9"/>
    <w:qFormat/>
    <w:rsid w:val="004458F1"/>
    <w:pPr>
      <w:numPr>
        <w:numId w:val="18"/>
      </w:numPr>
      <w:spacing w:before="100" w:beforeAutospacing="1" w:after="100" w:afterAutospacing="1"/>
      <w:outlineLvl w:val="0"/>
    </w:pPr>
    <w:rPr>
      <w:rFonts w:eastAsia="Times New Roman"/>
      <w:b/>
      <w:bCs/>
      <w:kern w:val="36"/>
      <w:sz w:val="40"/>
      <w:szCs w:val="40"/>
    </w:rPr>
  </w:style>
  <w:style w:type="paragraph" w:styleId="Heading2">
    <w:name w:val="heading 2"/>
    <w:basedOn w:val="Normal"/>
    <w:link w:val="Heading2Char"/>
    <w:uiPriority w:val="9"/>
    <w:qFormat/>
    <w:rsid w:val="004458F1"/>
    <w:pPr>
      <w:spacing w:before="600" w:after="240"/>
      <w:ind w:left="578" w:hanging="578"/>
      <w:jc w:val="center"/>
      <w:outlineLvl w:val="1"/>
    </w:pPr>
    <w:rPr>
      <w:rFonts w:eastAsia="Times New Roman"/>
      <w:b/>
      <w:bCs/>
      <w:sz w:val="32"/>
      <w:szCs w:val="36"/>
    </w:rPr>
  </w:style>
  <w:style w:type="paragraph" w:styleId="Heading3">
    <w:name w:val="heading 3"/>
    <w:basedOn w:val="Normal"/>
    <w:link w:val="Heading3Char"/>
    <w:uiPriority w:val="9"/>
    <w:qFormat/>
    <w:rsid w:val="004458F1"/>
    <w:pPr>
      <w:spacing w:before="480" w:after="240"/>
      <w:ind w:left="720" w:hanging="720"/>
      <w:jc w:val="center"/>
      <w:outlineLvl w:val="2"/>
    </w:pPr>
    <w:rPr>
      <w:rFonts w:eastAsia="Times New Roman"/>
      <w:bCs/>
      <w:i/>
      <w:sz w:val="27"/>
      <w:szCs w:val="27"/>
    </w:rPr>
  </w:style>
  <w:style w:type="paragraph" w:styleId="Heading4">
    <w:name w:val="heading 4"/>
    <w:basedOn w:val="Normal"/>
    <w:link w:val="Heading4Char"/>
    <w:uiPriority w:val="9"/>
    <w:qFormat/>
    <w:rsid w:val="00FB2531"/>
    <w:pPr>
      <w:numPr>
        <w:ilvl w:val="3"/>
        <w:numId w:val="18"/>
      </w:numPr>
      <w:spacing w:before="100" w:beforeAutospacing="1"/>
      <w:ind w:left="862" w:hanging="862"/>
      <w:outlineLvl w:val="3"/>
    </w:pPr>
    <w:rPr>
      <w:b/>
      <w:bCs/>
    </w:rPr>
  </w:style>
  <w:style w:type="paragraph" w:styleId="Heading5">
    <w:name w:val="heading 5"/>
    <w:basedOn w:val="Normal"/>
    <w:next w:val="Normal"/>
    <w:link w:val="Heading5Char"/>
    <w:uiPriority w:val="9"/>
    <w:semiHidden/>
    <w:unhideWhenUsed/>
    <w:qFormat/>
    <w:rsid w:val="00377136"/>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7136"/>
    <w:pPr>
      <w:keepNext/>
      <w:keepLines/>
      <w:numPr>
        <w:ilvl w:val="5"/>
        <w:numId w:val="1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7136"/>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7136"/>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7136"/>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4458F1"/>
    <w:rPr>
      <w:rFonts w:asciiTheme="minorHAnsi" w:hAnsiTheme="minorHAnsi"/>
      <w:b/>
      <w:bCs/>
      <w:kern w:val="36"/>
      <w:sz w:val="40"/>
      <w:szCs w:val="40"/>
    </w:rPr>
  </w:style>
  <w:style w:type="paragraph" w:styleId="NormalWeb">
    <w:name w:val="Normal (Web)"/>
    <w:basedOn w:val="Normal"/>
    <w:uiPriority w:val="99"/>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nh-number">
    <w:name w:val="nh-number"/>
    <w:basedOn w:val="DefaultParagraphFont"/>
  </w:style>
  <w:style w:type="character" w:customStyle="1" w:styleId="Heading2Char">
    <w:name w:val="Heading 2 Char"/>
    <w:basedOn w:val="DefaultParagraphFont"/>
    <w:link w:val="Heading2"/>
    <w:uiPriority w:val="9"/>
    <w:rsid w:val="004458F1"/>
    <w:rPr>
      <w:rFonts w:asciiTheme="minorHAnsi" w:hAnsiTheme="minorHAnsi"/>
      <w:b/>
      <w:bCs/>
      <w:sz w:val="32"/>
      <w:szCs w:val="36"/>
    </w:rPr>
  </w:style>
  <w:style w:type="character" w:customStyle="1" w:styleId="inline-comment-marker">
    <w:name w:val="inline-comment-marker"/>
    <w:basedOn w:val="DefaultParagraphFont"/>
  </w:style>
  <w:style w:type="character" w:customStyle="1" w:styleId="Heading3Char">
    <w:name w:val="Heading 3 Char"/>
    <w:basedOn w:val="DefaultParagraphFont"/>
    <w:link w:val="Heading3"/>
    <w:uiPriority w:val="9"/>
    <w:rsid w:val="004458F1"/>
    <w:rPr>
      <w:rFonts w:asciiTheme="minorHAnsi" w:hAnsiTheme="minorHAnsi"/>
      <w:bCs/>
      <w:i/>
      <w:sz w:val="27"/>
      <w:szCs w:val="27"/>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paragraph" w:customStyle="1" w:styleId="text">
    <w:name w:val="text"/>
    <w:basedOn w:val="Normal"/>
    <w:pPr>
      <w:spacing w:before="100" w:beforeAutospacing="1" w:after="100" w:afterAutospacing="1"/>
    </w:pPr>
  </w:style>
  <w:style w:type="character" w:customStyle="1" w:styleId="Heading4Char">
    <w:name w:val="Heading 4 Char"/>
    <w:basedOn w:val="DefaultParagraphFont"/>
    <w:link w:val="Heading4"/>
    <w:uiPriority w:val="9"/>
    <w:rsid w:val="00FB2531"/>
    <w:rPr>
      <w:rFonts w:asciiTheme="minorHAnsi" w:eastAsiaTheme="minorEastAsia" w:hAnsiTheme="minorHAnsi"/>
      <w:b/>
      <w:bCs/>
      <w:sz w:val="24"/>
      <w:szCs w:val="24"/>
    </w:rPr>
  </w:style>
  <w:style w:type="paragraph" w:styleId="TOC1">
    <w:name w:val="toc 1"/>
    <w:basedOn w:val="Normal"/>
    <w:next w:val="Normal"/>
    <w:autoRedefine/>
    <w:uiPriority w:val="39"/>
    <w:unhideWhenUsed/>
    <w:rsid w:val="00377136"/>
    <w:pPr>
      <w:tabs>
        <w:tab w:val="left" w:pos="284"/>
        <w:tab w:val="right" w:leader="dot" w:pos="9350"/>
      </w:tabs>
      <w:spacing w:before="20" w:after="20"/>
    </w:pPr>
  </w:style>
  <w:style w:type="paragraph" w:styleId="TOC2">
    <w:name w:val="toc 2"/>
    <w:basedOn w:val="Normal"/>
    <w:next w:val="Normal"/>
    <w:autoRedefine/>
    <w:uiPriority w:val="39"/>
    <w:unhideWhenUsed/>
    <w:rsid w:val="00377136"/>
    <w:pPr>
      <w:tabs>
        <w:tab w:val="right" w:leader="dot" w:pos="9350"/>
      </w:tabs>
      <w:spacing w:after="100"/>
      <w:ind w:left="462"/>
    </w:pPr>
  </w:style>
  <w:style w:type="paragraph" w:styleId="TOC3">
    <w:name w:val="toc 3"/>
    <w:basedOn w:val="Normal"/>
    <w:next w:val="Normal"/>
    <w:autoRedefine/>
    <w:uiPriority w:val="39"/>
    <w:unhideWhenUsed/>
    <w:rsid w:val="00377136"/>
    <w:pPr>
      <w:tabs>
        <w:tab w:val="right" w:leader="dot" w:pos="9350"/>
      </w:tabs>
      <w:spacing w:after="100"/>
      <w:ind w:left="851"/>
    </w:pPr>
  </w:style>
  <w:style w:type="paragraph" w:styleId="TOCHeading">
    <w:name w:val="TOC Heading"/>
    <w:basedOn w:val="Heading1"/>
    <w:next w:val="Normal"/>
    <w:uiPriority w:val="39"/>
    <w:unhideWhenUsed/>
    <w:qFormat/>
    <w:rsid w:val="00377136"/>
    <w:pPr>
      <w:keepNext/>
      <w:keepLines/>
      <w:spacing w:before="240" w:beforeAutospacing="0" w:after="0" w:afterAutospacing="0" w:line="256"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character" w:customStyle="1" w:styleId="Bodytext5">
    <w:name w:val="Body text|5_"/>
    <w:basedOn w:val="DefaultParagraphFont"/>
    <w:link w:val="Bodytext50"/>
    <w:locked/>
    <w:rsid w:val="00377136"/>
    <w:rPr>
      <w:rFonts w:ascii="Calibri" w:eastAsia="Calibri" w:hAnsi="Calibri" w:cs="Calibri"/>
      <w:sz w:val="72"/>
      <w:szCs w:val="72"/>
    </w:rPr>
  </w:style>
  <w:style w:type="paragraph" w:customStyle="1" w:styleId="Bodytext50">
    <w:name w:val="Body text|5"/>
    <w:basedOn w:val="Normal"/>
    <w:link w:val="Bodytext5"/>
    <w:rsid w:val="00377136"/>
    <w:pPr>
      <w:widowControl w:val="0"/>
      <w:spacing w:after="1080"/>
      <w:jc w:val="center"/>
    </w:pPr>
    <w:rPr>
      <w:rFonts w:ascii="Calibri" w:eastAsia="Calibri" w:hAnsi="Calibri" w:cs="Calibri"/>
      <w:sz w:val="72"/>
      <w:szCs w:val="72"/>
    </w:rPr>
  </w:style>
  <w:style w:type="character" w:customStyle="1" w:styleId="Bodytext3">
    <w:name w:val="Body text|3_"/>
    <w:basedOn w:val="DefaultParagraphFont"/>
    <w:link w:val="Bodytext30"/>
    <w:locked/>
    <w:rsid w:val="00377136"/>
    <w:rPr>
      <w:rFonts w:ascii="Calibri" w:eastAsia="Calibri" w:hAnsi="Calibri" w:cs="Calibri"/>
      <w:sz w:val="40"/>
      <w:szCs w:val="40"/>
    </w:rPr>
  </w:style>
  <w:style w:type="paragraph" w:customStyle="1" w:styleId="Bodytext30">
    <w:name w:val="Body text|3"/>
    <w:basedOn w:val="Normal"/>
    <w:link w:val="Bodytext3"/>
    <w:rsid w:val="00377136"/>
    <w:pPr>
      <w:widowControl w:val="0"/>
      <w:spacing w:after="360"/>
      <w:jc w:val="center"/>
    </w:pPr>
    <w:rPr>
      <w:rFonts w:ascii="Calibri" w:eastAsia="Calibri" w:hAnsi="Calibri" w:cs="Calibri"/>
      <w:sz w:val="40"/>
      <w:szCs w:val="40"/>
    </w:rPr>
  </w:style>
  <w:style w:type="character" w:customStyle="1" w:styleId="Bodytext2">
    <w:name w:val="Body text|2_"/>
    <w:basedOn w:val="DefaultParagraphFont"/>
    <w:link w:val="Bodytext20"/>
    <w:locked/>
    <w:rsid w:val="00377136"/>
    <w:rPr>
      <w:rFonts w:ascii="Calibri" w:eastAsia="Calibri" w:hAnsi="Calibri" w:cs="Calibri"/>
      <w:sz w:val="22"/>
      <w:szCs w:val="22"/>
    </w:rPr>
  </w:style>
  <w:style w:type="paragraph" w:customStyle="1" w:styleId="Bodytext20">
    <w:name w:val="Body text|2"/>
    <w:basedOn w:val="Normal"/>
    <w:link w:val="Bodytext2"/>
    <w:rsid w:val="00377136"/>
    <w:pPr>
      <w:widowControl w:val="0"/>
      <w:spacing w:before="740" w:after="10880" w:line="276" w:lineRule="auto"/>
    </w:pPr>
    <w:rPr>
      <w:rFonts w:ascii="Calibri" w:eastAsia="Calibri" w:hAnsi="Calibri" w:cs="Calibri"/>
      <w:sz w:val="22"/>
      <w:szCs w:val="22"/>
    </w:rPr>
  </w:style>
  <w:style w:type="table" w:styleId="TableGrid">
    <w:name w:val="Table Grid"/>
    <w:basedOn w:val="TableNormal"/>
    <w:uiPriority w:val="39"/>
    <w:rsid w:val="0037713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713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37713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7713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3771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713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77136"/>
    <w:pPr>
      <w:tabs>
        <w:tab w:val="center" w:pos="4513"/>
        <w:tab w:val="right" w:pos="9026"/>
      </w:tabs>
    </w:pPr>
  </w:style>
  <w:style w:type="character" w:customStyle="1" w:styleId="HeaderChar">
    <w:name w:val="Header Char"/>
    <w:basedOn w:val="DefaultParagraphFont"/>
    <w:link w:val="Header"/>
    <w:uiPriority w:val="99"/>
    <w:rsid w:val="00377136"/>
    <w:rPr>
      <w:rFonts w:eastAsiaTheme="minorEastAsia"/>
      <w:sz w:val="24"/>
      <w:szCs w:val="24"/>
    </w:rPr>
  </w:style>
  <w:style w:type="paragraph" w:styleId="Footer">
    <w:name w:val="footer"/>
    <w:basedOn w:val="Normal"/>
    <w:link w:val="FooterChar"/>
    <w:uiPriority w:val="99"/>
    <w:unhideWhenUsed/>
    <w:rsid w:val="00377136"/>
    <w:pPr>
      <w:tabs>
        <w:tab w:val="center" w:pos="4513"/>
        <w:tab w:val="right" w:pos="9026"/>
      </w:tabs>
    </w:pPr>
  </w:style>
  <w:style w:type="character" w:customStyle="1" w:styleId="FooterChar">
    <w:name w:val="Footer Char"/>
    <w:basedOn w:val="DefaultParagraphFont"/>
    <w:link w:val="Footer"/>
    <w:uiPriority w:val="99"/>
    <w:rsid w:val="00377136"/>
    <w:rPr>
      <w:rFonts w:eastAsiaTheme="minorEastAsia"/>
      <w:sz w:val="24"/>
      <w:szCs w:val="24"/>
    </w:rPr>
  </w:style>
  <w:style w:type="paragraph" w:styleId="Revision">
    <w:name w:val="Revision"/>
    <w:hidden/>
    <w:uiPriority w:val="99"/>
    <w:semiHidden/>
    <w:rsid w:val="0081697B"/>
    <w:rPr>
      <w:rFonts w:asciiTheme="minorHAnsi" w:eastAsiaTheme="minorEastAsia" w:hAnsiTheme="minorHAnsi"/>
      <w:sz w:val="24"/>
      <w:szCs w:val="24"/>
    </w:rPr>
  </w:style>
  <w:style w:type="character" w:styleId="CommentReference">
    <w:name w:val="annotation reference"/>
    <w:basedOn w:val="DefaultParagraphFont"/>
    <w:uiPriority w:val="99"/>
    <w:semiHidden/>
    <w:unhideWhenUsed/>
    <w:rsid w:val="00224BC2"/>
    <w:rPr>
      <w:sz w:val="16"/>
      <w:szCs w:val="16"/>
    </w:rPr>
  </w:style>
  <w:style w:type="paragraph" w:styleId="CommentText">
    <w:name w:val="annotation text"/>
    <w:basedOn w:val="Normal"/>
    <w:link w:val="CommentTextChar"/>
    <w:uiPriority w:val="99"/>
    <w:unhideWhenUsed/>
    <w:rsid w:val="00224BC2"/>
    <w:rPr>
      <w:sz w:val="20"/>
      <w:szCs w:val="20"/>
    </w:rPr>
  </w:style>
  <w:style w:type="character" w:customStyle="1" w:styleId="CommentTextChar">
    <w:name w:val="Comment Text Char"/>
    <w:basedOn w:val="DefaultParagraphFont"/>
    <w:link w:val="CommentText"/>
    <w:uiPriority w:val="99"/>
    <w:rsid w:val="00224BC2"/>
    <w:rPr>
      <w:rFonts w:asciiTheme="minorHAnsi" w:eastAsiaTheme="minorEastAsia" w:hAnsiTheme="minorHAnsi"/>
    </w:rPr>
  </w:style>
  <w:style w:type="paragraph" w:styleId="CommentSubject">
    <w:name w:val="annotation subject"/>
    <w:basedOn w:val="CommentText"/>
    <w:next w:val="CommentText"/>
    <w:link w:val="CommentSubjectChar"/>
    <w:uiPriority w:val="99"/>
    <w:semiHidden/>
    <w:unhideWhenUsed/>
    <w:rsid w:val="00224BC2"/>
    <w:rPr>
      <w:b/>
      <w:bCs/>
    </w:rPr>
  </w:style>
  <w:style w:type="character" w:customStyle="1" w:styleId="CommentSubjectChar">
    <w:name w:val="Comment Subject Char"/>
    <w:basedOn w:val="CommentTextChar"/>
    <w:link w:val="CommentSubject"/>
    <w:uiPriority w:val="99"/>
    <w:semiHidden/>
    <w:rsid w:val="00224BC2"/>
    <w:rPr>
      <w:rFonts w:asciiTheme="minorHAnsi" w:eastAsiaTheme="minorEastAsia" w:hAnsiTheme="minorHAnsi"/>
      <w:b/>
      <w:bCs/>
    </w:rPr>
  </w:style>
  <w:style w:type="paragraph" w:styleId="BalloonText">
    <w:name w:val="Balloon Text"/>
    <w:basedOn w:val="Normal"/>
    <w:link w:val="BalloonTextChar"/>
    <w:uiPriority w:val="99"/>
    <w:semiHidden/>
    <w:unhideWhenUsed/>
    <w:rsid w:val="00EC67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9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418">
      <w:marLeft w:val="0"/>
      <w:marRight w:val="0"/>
      <w:marTop w:val="0"/>
      <w:marBottom w:val="0"/>
      <w:divBdr>
        <w:top w:val="none" w:sz="0" w:space="0" w:color="auto"/>
        <w:left w:val="none" w:sz="0" w:space="0" w:color="auto"/>
        <w:bottom w:val="none" w:sz="0" w:space="0" w:color="auto"/>
        <w:right w:val="none" w:sz="0" w:space="0" w:color="auto"/>
      </w:divBdr>
    </w:div>
    <w:div w:id="619192799">
      <w:bodyDiv w:val="1"/>
      <w:marLeft w:val="0"/>
      <w:marRight w:val="0"/>
      <w:marTop w:val="0"/>
      <w:marBottom w:val="0"/>
      <w:divBdr>
        <w:top w:val="none" w:sz="0" w:space="0" w:color="auto"/>
        <w:left w:val="none" w:sz="0" w:space="0" w:color="auto"/>
        <w:bottom w:val="none" w:sz="0" w:space="0" w:color="auto"/>
        <w:right w:val="none" w:sz="0" w:space="0" w:color="auto"/>
      </w:divBdr>
    </w:div>
    <w:div w:id="647129437">
      <w:marLeft w:val="0"/>
      <w:marRight w:val="0"/>
      <w:marTop w:val="0"/>
      <w:marBottom w:val="0"/>
      <w:divBdr>
        <w:top w:val="none" w:sz="0" w:space="0" w:color="auto"/>
        <w:left w:val="none" w:sz="0" w:space="0" w:color="auto"/>
        <w:bottom w:val="none" w:sz="0" w:space="0" w:color="auto"/>
        <w:right w:val="none" w:sz="0" w:space="0" w:color="auto"/>
      </w:divBdr>
      <w:divsChild>
        <w:div w:id="1365252041">
          <w:marLeft w:val="0"/>
          <w:marRight w:val="0"/>
          <w:marTop w:val="0"/>
          <w:marBottom w:val="0"/>
          <w:divBdr>
            <w:top w:val="none" w:sz="0" w:space="0" w:color="auto"/>
            <w:left w:val="none" w:sz="0" w:space="0" w:color="auto"/>
            <w:bottom w:val="none" w:sz="0" w:space="0" w:color="auto"/>
            <w:right w:val="none" w:sz="0" w:space="0" w:color="auto"/>
          </w:divBdr>
        </w:div>
      </w:divsChild>
    </w:div>
    <w:div w:id="862354626">
      <w:marLeft w:val="0"/>
      <w:marRight w:val="0"/>
      <w:marTop w:val="0"/>
      <w:marBottom w:val="0"/>
      <w:divBdr>
        <w:top w:val="none" w:sz="0" w:space="0" w:color="auto"/>
        <w:left w:val="none" w:sz="0" w:space="0" w:color="auto"/>
        <w:bottom w:val="none" w:sz="0" w:space="0" w:color="auto"/>
        <w:right w:val="none" w:sz="0" w:space="0" w:color="auto"/>
      </w:divBdr>
    </w:div>
    <w:div w:id="1340082296">
      <w:marLeft w:val="0"/>
      <w:marRight w:val="0"/>
      <w:marTop w:val="0"/>
      <w:marBottom w:val="0"/>
      <w:divBdr>
        <w:top w:val="none" w:sz="0" w:space="0" w:color="auto"/>
        <w:left w:val="none" w:sz="0" w:space="0" w:color="auto"/>
        <w:bottom w:val="none" w:sz="0" w:space="0" w:color="auto"/>
        <w:right w:val="none" w:sz="0" w:space="0" w:color="auto"/>
      </w:divBdr>
    </w:div>
    <w:div w:id="1555238874">
      <w:bodyDiv w:val="1"/>
      <w:marLeft w:val="0"/>
      <w:marRight w:val="0"/>
      <w:marTop w:val="0"/>
      <w:marBottom w:val="0"/>
      <w:divBdr>
        <w:top w:val="none" w:sz="0" w:space="0" w:color="auto"/>
        <w:left w:val="none" w:sz="0" w:space="0" w:color="auto"/>
        <w:bottom w:val="none" w:sz="0" w:space="0" w:color="auto"/>
        <w:right w:val="none" w:sz="0" w:space="0" w:color="auto"/>
      </w:divBdr>
    </w:div>
    <w:div w:id="1738165318">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pu-terminology.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loinc.org/search"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oi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7584</Words>
  <Characters>43230</Characters>
  <Application>Microsoft Office Word</Application>
  <DocSecurity>0</DocSecurity>
  <Lines>360</Lines>
  <Paragraphs>101</Paragraphs>
  <ScaleCrop>false</ScaleCrop>
  <HeadingPairs>
    <vt:vector size="8" baseType="variant">
      <vt:variant>
        <vt:lpstr>Title</vt:lpstr>
      </vt:variant>
      <vt:variant>
        <vt:i4>1</vt:i4>
      </vt:variant>
      <vt:variant>
        <vt:lpstr>Titel</vt:lpstr>
      </vt:variant>
      <vt:variant>
        <vt:i4>1</vt:i4>
      </vt:variant>
      <vt:variant>
        <vt:lpstr>Rubrik</vt:lpstr>
      </vt:variant>
      <vt:variant>
        <vt:i4>1</vt:i4>
      </vt:variant>
      <vt:variant>
        <vt:lpstr>Titolo</vt:lpstr>
      </vt:variant>
      <vt:variant>
        <vt:i4>1</vt:i4>
      </vt:variant>
    </vt:vector>
  </HeadingPairs>
  <TitlesOfParts>
    <vt:vector size="4" baseType="lpstr">
      <vt:lpstr>Lab guidelines (release 1) - V0.4 (consolidated after 2nd consultation)</vt:lpstr>
      <vt:lpstr>Lab guidelines (release 1) - V0.4 (consolidated after 2nd consultation)</vt:lpstr>
      <vt:lpstr>Lab guidelines (release 1) - V0.4 (consolidated after 2nd consultation)</vt:lpstr>
      <vt:lpstr>Lab guidelines (release 1) - V0.4 (consolidated after 2nd consultation)</vt:lpstr>
    </vt:vector>
  </TitlesOfParts>
  <Company>European Commission</Company>
  <LinksUpToDate>false</LinksUpToDate>
  <CharactersWithSpaces>50713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guidelines (release 1) - V0.4 (consolidated after 2nd consultation)</dc:title>
  <dc:subject/>
  <dc:creator>KUSTRA MANO Licinio (SANTE-EXT)</dc:creator>
  <cp:keywords/>
  <dc:description/>
  <cp:lastModifiedBy>Hynek Kruzik</cp:lastModifiedBy>
  <cp:revision>3</cp:revision>
  <dcterms:created xsi:type="dcterms:W3CDTF">2022-05-13T13:44:00Z</dcterms:created>
  <dcterms:modified xsi:type="dcterms:W3CDTF">2022-05-13T14:07:00Z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(2)YAlb76Ol5qgZenfcEZN6fTaZHdyX1XkEARbupKa3tXXV7Sp452hTUz4CSkwxru67L5WBViyn
vQXoHGI5SE9RR8tGDa+sTcgmvfbiI/bGYnUmwdsob6fzF+saFxgQF5kopiTSIp01b+BTAxNZ
tQgudG/Yo8EIwNz7KSWbNcpZqgkq+IDOw8IIjYcodrlS3H9JR3yKcgAa2ph/hcFVubBxUm6Y
foicTFI7rKOcqCmP8U</vt:lpwstr>
  </property>
  <property fmtid="{D5CDD505-2E9C-101B-9397-08002B2CF9AE}" pid="3" name="_2015_ms_pID_7253431">
    <vt:lpwstr>OqtgnvJym/iGLLQxelMkVpZMi8o9FZ/8Krc6Rv1+Xd16ot9owLYnkc
U9fRlseMHrTHxAASdUeW/ug76ZJ4g2Q+4btl9SAIbjvgLG+4vJz8HvaWiFGJP8IcXlHGyWWV
drpWmlWsj5Te8ZLnSHD0F/i6FUrPBW0ZwxRrf7ffKvetQLA8A9LgTYhClJN+fj9CD7CQRzH0
q9EWQTU1aJ9QxnNH</vt:lpwstr>
  </property>
</Properties>
</file>